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spacing w:after="86" w:before="86" w:line="480" w:lineRule="auto"/>
        <w:contextualSpacing w:val="false"/>
      </w:pPr>
      <w:del w:author="Wendy Relf" w:date="2015-09-01T18:40:00Z" w:id="0">
        <w:r>
          <w:rPr>
            <w:b/>
            <w:bCs/>
          </w:rPr>
          <w:delText>Title:</w:delText>
        </w:r>
      </w:del>
      <w:del w:author="Wendy Relf" w:date="2015-09-01T18:40:00Z" w:id="1">
        <w:r>
          <w:rPr/>
          <w:delText xml:space="preserve"> </w:delText>
        </w:r>
      </w:del>
      <w:r>
        <w:rPr/>
        <w:t>Detecting and quantifying parasite-induced host mortality from intensity data: method comparisons and limitations</w:t>
      </w:r>
    </w:p>
    <w:p>
      <w:pPr>
        <w:pStyle w:val="style44"/>
        <w:spacing w:after="86" w:before="86" w:line="480" w:lineRule="auto"/>
        <w:contextualSpacing w:val="false"/>
      </w:pPr>
      <w:del w:author="Wendy Relf" w:date="2015-09-01T18:41:00Z" w:id="2">
        <w:r>
          <w:rPr>
            <w:b/>
            <w:bCs/>
          </w:rPr>
          <w:delText>Authors:</w:delText>
        </w:r>
      </w:del>
      <w:del w:author="Wendy Relf" w:date="2015-09-01T18:41:00Z" w:id="3">
        <w:r>
          <w:rPr/>
          <w:delText xml:space="preserve"> </w:delText>
        </w:r>
      </w:del>
    </w:p>
    <w:p>
      <w:pPr>
        <w:pStyle w:val="style44"/>
        <w:spacing w:line="480" w:lineRule="auto"/>
      </w:pPr>
      <w:r>
        <w:rPr/>
        <w:t>Mark Q. Wilber</w:t>
      </w:r>
      <w:ins w:author="Wendy Relf" w:date="2015-09-01T18:42:00Z" w:id="4">
        <w:r>
          <w:rPr/>
          <w:t>*</w:t>
        </w:r>
      </w:ins>
      <w:r>
        <w:rPr/>
        <w:t>, Sara B. Weinstein</w:t>
      </w:r>
      <w:ins w:author="Maria Meuleman" w:date="2015-09-14T12:22:00Z" w:id="5">
        <w:r>
          <w:rPr/>
          <w:t>,</w:t>
        </w:r>
      </w:ins>
      <w:del w:author="Maria Meuleman" w:date="2015-09-14T12:22:00Z" w:id="6">
        <w:r>
          <w:rPr/>
          <w:delText xml:space="preserve"> and</w:delText>
        </w:r>
      </w:del>
      <w:r>
        <w:rPr/>
        <w:t xml:space="preserve"> Cheryl J. Briggs</w:t>
      </w:r>
    </w:p>
    <w:p>
      <w:pPr>
        <w:pStyle w:val="style44"/>
        <w:spacing w:line="480" w:lineRule="auto"/>
      </w:pPr>
      <w:r>
        <w:rPr>
          <w:b/>
          <w:bCs/>
        </w:rPr>
      </w:r>
    </w:p>
    <w:p>
      <w:pPr>
        <w:pStyle w:val="style44"/>
        <w:spacing w:line="480" w:lineRule="auto"/>
      </w:pPr>
      <w:del w:author="Wendy Relf" w:date="2015-09-01T18:42:00Z" w:id="7">
        <w:r>
          <w:rPr>
            <w:b/>
            <w:bCs/>
            <w:i/>
          </w:rPr>
          <w:delText>Affiliations:</w:delText>
        </w:r>
      </w:del>
      <w:del w:author="Wendy Relf" w:date="2015-09-01T18:42:00Z" w:id="8">
        <w:r>
          <w:rPr>
            <w:i/>
          </w:rPr>
          <w:delText xml:space="preserve"> 1) </w:delText>
        </w:r>
      </w:del>
      <w:r>
        <w:rPr>
          <w:i/>
        </w:rPr>
        <w:t>Department of Ecology, Evolution and Marine Biology, University of California, Santa Barbara, Santa Barbara California, United States of America</w:t>
      </w:r>
    </w:p>
    <w:p>
      <w:pPr>
        <w:pStyle w:val="style44"/>
        <w:spacing w:line="480" w:lineRule="auto"/>
      </w:pPr>
      <w:ins w:author="Wendy Relf" w:date="2015-09-01T18:43:00Z" w:id="9">
        <w:r>
          <w:rPr>
            <w:b w:val="false"/>
            <w:bCs/>
          </w:rPr>
          <w:t>*</w:t>
        </w:r>
      </w:ins>
      <w:r>
        <w:rPr>
          <w:b w:val="false"/>
          <w:bCs/>
        </w:rPr>
        <w:t>Corresponding author</w:t>
      </w:r>
      <w:ins w:author="Wendy Relf" w:date="2015-09-01T18:42:00Z" w:id="10">
        <w:r>
          <w:rPr>
            <w:b w:val="false"/>
            <w:bCs/>
          </w:rPr>
          <w:t>.</w:t>
        </w:r>
      </w:ins>
      <w:del w:author="Wendy Relf" w:date="2015-09-01T18:42:00Z" w:id="11">
        <w:r>
          <w:rPr>
            <w:b w:val="false"/>
            <w:bCs/>
          </w:rPr>
          <w:delText>:</w:delText>
        </w:r>
      </w:del>
      <w:ins w:author="Wendy Relf" w:date="2015-09-01T18:43:00Z" w:id="12">
        <w:r>
          <w:rPr/>
          <w:t xml:space="preserve"> </w:t>
        </w:r>
      </w:ins>
      <w:del w:author="Wendy Relf" w:date="2015-09-01T18:43:00Z" w:id="13">
        <w:r>
          <w:rPr/>
          <w:br/>
        </w:r>
      </w:del>
      <w:r>
        <w:rPr/>
        <w:t>Mark Q. Wilber</w:t>
      </w:r>
      <w:ins w:author="Wendy Relf" w:date="2015-09-01T18:43:00Z" w:id="14">
        <w:r>
          <w:rPr/>
          <w:t xml:space="preserve">, </w:t>
        </w:r>
      </w:ins>
      <w:del w:author="Wendy Relf" w:date="2015-09-01T18:43:00Z" w:id="15">
        <w:r>
          <w:rPr/>
          <w:br/>
        </w:r>
      </w:del>
      <w:del w:author="Maria Meuleman" w:date="2015-09-14T12:22:00Z" w:id="16">
        <w:r>
          <w:rPr/>
          <w:delText>University of California, Santa Barbara</w:delText>
        </w:r>
      </w:del>
      <w:del w:author="Maria Meuleman" w:date="2015-09-14T12:22:00Z" w:id="17">
        <w:r>
          <w:rPr/>
          <w:delText xml:space="preserve">, </w:delText>
        </w:r>
      </w:del>
      <w:del w:author="Wendy Relf" w:date="2015-09-01T18:43:00Z" w:id="18">
        <w:r>
          <w:rPr/>
          <w:br/>
        </w:r>
      </w:del>
      <w:r>
        <w:rPr/>
        <w:t>Department of Ecology, Evolution, and Marine Biology</w:t>
      </w:r>
      <w:ins w:author="Wendy Relf" w:date="2015-09-01T18:43:00Z" w:id="19">
        <w:r>
          <w:rPr/>
          <w:t xml:space="preserve">, </w:t>
        </w:r>
      </w:ins>
      <w:ins w:author="Maria Meuleman" w:date="2015-09-14T12:22:00Z" w:id="20">
        <w:r>
          <w:rPr/>
          <w:t>University of California, Santa Barbara,</w:t>
        </w:r>
      </w:ins>
      <w:ins w:author="Maria Meuleman" w:date="2015-09-14T12:23:00Z" w:id="21">
        <w:r>
          <w:rPr/>
          <w:t xml:space="preserve"> </w:t>
        </w:r>
      </w:ins>
      <w:del w:author="Wendy Relf" w:date="2015-09-01T18:43:00Z" w:id="22">
        <w:r>
          <w:rPr/>
          <w:br/>
        </w:r>
      </w:del>
      <w:r>
        <w:rPr/>
        <w:t>2111 Noble Hall</w:t>
      </w:r>
      <w:ins w:author="Wendy Relf" w:date="2015-09-01T18:43:00Z" w:id="23">
        <w:r>
          <w:rPr/>
          <w:t xml:space="preserve">, </w:t>
        </w:r>
      </w:ins>
      <w:del w:author="Wendy Relf" w:date="2015-09-01T18:43:00Z" w:id="24">
        <w:r>
          <w:rPr/>
          <w:br/>
        </w:r>
      </w:del>
      <w:r>
        <w:rPr/>
        <w:t>Santa Barbara, CA 93106</w:t>
      </w:r>
      <w:ins w:author="Wendy Relf" w:date="2015-09-01T18:43:00Z" w:id="25">
        <w:r>
          <w:rPr/>
          <w:t>, USA</w:t>
        </w:r>
      </w:ins>
      <w:r>
        <w:rPr/>
        <w:br/>
      </w:r>
      <w:ins w:author="Wendy Relf" w:date="2015-09-01T18:43:00Z" w:id="26">
        <w:r>
          <w:rPr>
            <w:i/>
          </w:rPr>
          <w:t>E-mail address:</w:t>
        </w:r>
      </w:ins>
      <w:ins w:author="Wendy Relf" w:date="2015-09-01T18:43:00Z" w:id="27">
        <w:r>
          <w:rPr/>
          <w:t xml:space="preserve"> </w:t>
        </w:r>
      </w:ins>
      <w:r>
        <w:rPr/>
        <w:t>mark.wilber@lifesci.ucsb.edu</w:t>
      </w:r>
    </w:p>
    <w:p>
      <w:pPr>
        <w:pStyle w:val="style44"/>
        <w:spacing w:line="480" w:lineRule="auto"/>
      </w:pPr>
      <w:r>
        <w:rPr>
          <w:b/>
          <w:bCs/>
        </w:rPr>
        <w:t>Note</w:t>
      </w:r>
      <w:r>
        <w:rPr/>
        <w:t>: Supplementary data associated with this article</w:t>
      </w:r>
    </w:p>
    <w:p>
      <w:pPr>
        <w:pStyle w:val="style44"/>
        <w:spacing w:line="480" w:lineRule="auto"/>
      </w:pPr>
      <w:r>
        <w:rPr/>
      </w:r>
    </w:p>
    <w:p>
      <w:pPr>
        <w:pStyle w:val="style44"/>
        <w:spacing w:line="480" w:lineRule="auto"/>
      </w:pPr>
      <w:r>
        <w:rPr/>
      </w:r>
    </w:p>
    <w:p>
      <w:pPr>
        <w:pStyle w:val="style44"/>
        <w:pageBreakBefore/>
        <w:spacing w:line="480" w:lineRule="auto"/>
      </w:pPr>
      <w:r>
        <w:rPr/>
      </w:r>
    </w:p>
    <w:p>
      <w:pPr>
        <w:pStyle w:val="style44"/>
        <w:spacing w:line="480" w:lineRule="auto"/>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spacing w:line="480" w:lineRule="auto"/>
      </w:pPr>
      <w:r>
        <w:rPr/>
      </w:r>
    </w:p>
    <w:p>
      <w:pPr>
        <w:pStyle w:val="style44"/>
      </w:pPr>
      <w:r>
        <w:rPr/>
      </w:r>
    </w:p>
    <w:p>
      <w:pPr>
        <w:pStyle w:val="style44"/>
      </w:pPr>
      <w:r>
        <w:rPr/>
      </w:r>
    </w:p>
    <w:p>
      <w:pPr>
        <w:pStyle w:val="style44"/>
      </w:pPr>
      <w:r>
        <w:rPr/>
      </w:r>
    </w:p>
    <w:p>
      <w:pPr>
        <w:pStyle w:val="style44"/>
        <w:spacing w:line="480" w:lineRule="auto"/>
      </w:pPr>
      <w:r>
        <w:rPr>
          <w:b/>
          <w:bCs/>
        </w:rPr>
        <w:t>Abstract</w:t>
      </w:r>
    </w:p>
    <w:p>
      <w:pPr>
        <w:pStyle w:val="style44"/>
        <w:spacing w:line="480" w:lineRule="auto"/>
        <w:ind w:firstLine="701" w:left="0" w:right="0"/>
      </w:pPr>
      <w:r>
        <w:rPr/>
        <w:t>Parasites can significantly impact animal populations by changing host behavior, reproduction and survival. Detecting and quantifying these impacts is critical for understanding disease dynamics and managing wild animal populations. However, for wild hosts infected with macroparasites, it is notoriously difficult to quantify the fatal parasite load and number of animals that have died due to disease. When ethical or logistical constraints prohibit experimental determination of these values, examination of parasite intensity and distribution data may offer an alternative solution. In this study we introduce a novel method for using intensity data to detect and quantify parasite-induced mortality in wildlife populations. We use simulations to show that this method is more reliable than previously proposed methods while providing quantitative estimates of parasite-induced mortality from empirical data that are consistent with previously published qualitative estimates. However</w:t>
      </w:r>
      <w:del w:author="Maria Meuleman" w:date="2015-09-14T13:24:00Z" w:id="28">
        <w:r>
          <w:rPr/>
          <w:delText>,</w:delText>
        </w:r>
      </w:del>
      <w:r>
        <w:rPr/>
        <w:t xml:space="preserve"> this method, and all techniques that estimate parasite-induced mortality from intensity data alone, have several important assumptions that must be scrutinized before applying th</w:t>
      </w:r>
      <w:ins w:author="Maria Meuleman" w:date="2015-09-14T13:25:00Z" w:id="29">
        <w:r>
          <w:rPr/>
          <w:t>os</w:t>
        </w:r>
      </w:ins>
      <w:r>
        <w:rPr/>
        <w:t>e</w:t>
      </w:r>
      <w:del w:author="Maria Meuleman" w:date="2015-09-14T13:25:00Z" w:id="30">
        <w:r>
          <w:rPr/>
          <w:delText>m</w:delText>
        </w:r>
      </w:del>
      <w:r>
        <w:rPr/>
        <w:t xml:space="preserve"> to real-world data. Given that these assumptions are met, our method is a new exploratory tool that can help inform more rigorous studies of parasite-induced host mortality.</w:t>
      </w:r>
    </w:p>
    <w:p>
      <w:pPr>
        <w:pStyle w:val="style44"/>
        <w:spacing w:line="480" w:lineRule="auto"/>
      </w:pPr>
      <w:r>
        <w:rPr>
          <w:b/>
          <w:bCs/>
        </w:rPr>
      </w:r>
    </w:p>
    <w:p>
      <w:pPr>
        <w:pStyle w:val="style44"/>
        <w:spacing w:line="480" w:lineRule="auto"/>
      </w:pPr>
      <w:r>
        <w:rPr>
          <w:b w:val="false"/>
          <w:bCs/>
          <w:i/>
        </w:rPr>
        <w:t>Keywords</w:t>
      </w:r>
      <w:r>
        <w:rPr>
          <w:i/>
        </w:rPr>
        <w:t>:</w:t>
      </w:r>
      <w:r>
        <w:rPr/>
        <w:t xml:space="preserve"> </w:t>
      </w:r>
      <w:del w:author="Wendy Relf" w:date="2015-09-01T18:44:00Z" w:id="31">
        <w:r>
          <w:rPr/>
          <w:delText xml:space="preserve">parasite </w:delText>
        </w:r>
      </w:del>
      <w:ins w:author="Wendy Relf" w:date="2015-09-01T18:44:00Z" w:id="32">
        <w:r>
          <w:rPr/>
          <w:t xml:space="preserve">Parasite </w:t>
        </w:r>
      </w:ins>
      <w:r>
        <w:rPr/>
        <w:t xml:space="preserve">aggregation, </w:t>
      </w:r>
      <w:del w:author="Wendy Relf" w:date="2015-09-01T18:44:00Z" w:id="33">
        <w:r>
          <w:rPr/>
          <w:delText xml:space="preserve">negative </w:delText>
        </w:r>
      </w:del>
      <w:ins w:author="Wendy Relf" w:date="2015-09-01T18:44:00Z" w:id="34">
        <w:r>
          <w:rPr/>
          <w:t xml:space="preserve">Negative </w:t>
        </w:r>
      </w:ins>
      <w:r>
        <w:rPr/>
        <w:t xml:space="preserve">binomial distribution, Crofton Method, </w:t>
      </w:r>
      <w:del w:author="Wendy Relf" w:date="2015-09-01T18:44:00Z" w:id="35">
        <w:r>
          <w:rPr/>
          <w:delText xml:space="preserve">host </w:delText>
        </w:r>
      </w:del>
      <w:ins w:author="Wendy Relf" w:date="2015-09-01T18:44:00Z" w:id="36">
        <w:r>
          <w:rPr/>
          <w:t xml:space="preserve">Host </w:t>
        </w:r>
      </w:ins>
      <w:r>
        <w:rPr/>
        <w:t xml:space="preserve">survival function, </w:t>
      </w:r>
      <w:ins w:author="Wendy Relf" w:date="2015-09-01T18:44:00Z" w:id="37">
        <w:r>
          <w:rPr/>
          <w:t>L</w:t>
        </w:r>
      </w:ins>
      <w:del w:author="Wendy Relf" w:date="2015-09-01T18:44:00Z" w:id="38">
        <w:r>
          <w:rPr/>
          <w:delText>l</w:delText>
        </w:r>
      </w:del>
      <w:r>
        <w:rPr/>
        <w:t>ethal dose</w:t>
      </w:r>
    </w:p>
    <w:p>
      <w:pPr>
        <w:pStyle w:val="style44"/>
        <w:pageBreakBefore/>
        <w:spacing w:line="480" w:lineRule="auto"/>
      </w:pPr>
      <w:r>
        <w:rPr>
          <w:b/>
          <w:bCs/>
        </w:rPr>
        <w:t>1</w:t>
      </w:r>
      <w:ins w:author="Wendy Relf" w:date="2015-09-01T18:48:00Z" w:id="39">
        <w:r>
          <w:rPr>
            <w:b/>
            <w:bCs/>
          </w:rPr>
          <w:t>.</w:t>
        </w:r>
      </w:ins>
      <w:r>
        <w:rPr>
          <w:b/>
          <w:bCs/>
        </w:rPr>
        <w:t xml:space="preserve"> Introduction</w:t>
      </w:r>
    </w:p>
    <w:p>
      <w:pPr>
        <w:pStyle w:val="style44"/>
        <w:spacing w:line="480" w:lineRule="auto"/>
        <w:ind w:firstLine="701" w:left="0" w:right="0"/>
      </w:pPr>
      <w:r>
        <w:rPr/>
        <w:t>Infectious agents can impact animal populations by changing population dynamics and stability (Dobson and Hudson, 1992; Tompkins et al., 2002), altering predator-prey interactions (Joly and Messier, 2004), and even causing species’ decline and extinction (De Castro and Bolker, 2005; McCallum, 2012). Accurately estimating the impact of these infectious agents in wildlife is critical to understanding what regulates host and parasite populations, making predictions about disease transmission</w:t>
      </w:r>
      <w:del w:author="Maria Meuleman" w:date="2015-09-14T13:26:00Z" w:id="40">
        <w:r>
          <w:rPr/>
          <w:delText>,</w:delText>
        </w:r>
      </w:del>
      <w:r>
        <w:rPr/>
        <w:t xml:space="preserve"> and managing disease outbreaks (Langwig et al., 2015). The impact of pathogens</w:t>
      </w:r>
      <w:del w:author="Maria Meuleman" w:date="2015-09-14T13:26:00Z" w:id="41">
        <w:r>
          <w:rPr/>
          <w:delText>,</w:delText>
        </w:r>
      </w:del>
      <w:r>
        <w:rPr/>
        <w:t xml:space="preserve"> such as rabies (Coyne et al., 1989), bovine tuberculosis (Cox et al., 2005)</w:t>
      </w:r>
      <w:del w:author="Maria Meuleman" w:date="2015-09-14T13:26:00Z" w:id="42">
        <w:r>
          <w:rPr/>
          <w:delText>,</w:delText>
        </w:r>
      </w:del>
      <w:r>
        <w:rPr/>
        <w:t xml:space="preserve"> and rinderpest (Tillé et al., 1991), are typically modeled based on the presence or absence of disease, such that host survival is not generally considered to be a function of the number of infectious agents present within the host. In contrast, models of macroparasites generally assume that pathology increases with parasite burden and host survival probability must be treated as a function of infection intensity (Anderson and May, 1978). Helminths exhibiting this intensity-dependent pathology have significant impacts on human health (Brooker et al., 2004), domestic livestock economics (Roeber et al., 2013)</w:t>
      </w:r>
      <w:del w:author="Maria Meuleman" w:date="2015-09-14T13:27:00Z" w:id="43">
        <w:r>
          <w:rPr/>
          <w:delText>,</w:delText>
        </w:r>
      </w:del>
      <w:r>
        <w:rPr/>
        <w:t xml:space="preserve"> and wildlife survival (Kirk, 2003; Logiudice, 2003). While it is generally assumed that some fraction of wild host populations succumb to parasitic infection, it is notoriously difficult to actually quantify parasite-induced host mortality (PIHM) in wild animal populations because it is difficult to observe the dead or dying hosts most impacted by parasitism (McCallum, 2000).</w:t>
      </w:r>
    </w:p>
    <w:p>
      <w:pPr>
        <w:pStyle w:val="style44"/>
        <w:spacing w:line="480" w:lineRule="auto"/>
        <w:ind w:firstLine="701" w:left="0" w:right="0"/>
      </w:pPr>
      <w:r>
        <w:rPr/>
        <w:t xml:space="preserve">Ideally, </w:t>
      </w:r>
      <w:del w:author="Wendy Relf" w:date="2015-09-02T12:04:00Z" w:id="44">
        <w:r>
          <w:rPr/>
          <w:delText>parasite-induced host mortality</w:delText>
        </w:r>
      </w:del>
      <w:ins w:author="Wendy Relf" w:date="2015-09-02T12:04:00Z" w:id="45">
        <w:r>
          <w:rPr/>
          <w:t>PIHM</w:t>
        </w:r>
      </w:ins>
      <w:r>
        <w:rPr/>
        <w:t xml:space="preserve"> is quantified by experimentally infecting and tracking individual hosts in the wild population; however, for logistical and ethical reasons this method is rarely feasible (McCallum, 2000). Snapshot data of parasite intensities across multiple hosts is much easier to collect and has often been used to identify the presence of PIHM (Crofton, 1971; Lester, 1977, 1984; </w:t>
      </w:r>
      <w:del w:author="Wendy Relf" w:date="2015-09-02T12:04:00Z" w:id="46">
        <w:r>
          <w:rPr/>
          <w:delText xml:space="preserve"> </w:delText>
        </w:r>
      </w:del>
      <w:r>
        <w:rPr/>
        <w:t>Lanciani and Boyett, 1989; Royce and Rossignol, 1990; Ferguson et al., 2011)</w:t>
      </w:r>
      <w:ins w:author="Wendy Relf" w:date="2015-09-02T12:04:00Z" w:id="47">
        <w:r>
          <w:rPr/>
          <w:t>,</w:t>
        </w:r>
      </w:ins>
      <w:r>
        <w:rPr/>
        <w:t xml:space="preserve"> and to quantify the relationship between infection intensity and host mortality (Adjei et al., 1986).</w:t>
      </w:r>
    </w:p>
    <w:p>
      <w:pPr>
        <w:pStyle w:val="style44"/>
        <w:spacing w:line="480" w:lineRule="auto"/>
        <w:ind w:firstLine="701" w:left="0" w:right="0"/>
      </w:pPr>
      <w:r>
        <w:rPr/>
        <w:t xml:space="preserve">Crofton (1971) first proposed that PIHM could be identified from parasite intensity data by comparing the observed parasite distribution in sampled hosts </w:t>
      </w:r>
      <w:del w:author="Maria Meuleman" w:date="2015-09-14T13:34:00Z" w:id="48">
        <w:r>
          <w:rPr/>
          <w:delText xml:space="preserve">to </w:delText>
        </w:r>
      </w:del>
      <w:ins w:author="Maria Meuleman" w:date="2015-09-14T13:34:00Z" w:id="49">
        <w:r>
          <w:rPr/>
          <w:t xml:space="preserve">with </w:t>
        </w:r>
      </w:ins>
      <w:r>
        <w:rPr/>
        <w:t xml:space="preserve">the distribution predicted in the absence of parasite-induced mortality. This method assumes that, prior to host mortality, infection intensity in the host population follows a negative binomial distribution and the tail of the distribution is truncated as </w:t>
      </w:r>
      <w:del w:author="Wendy Relf" w:date="2015-09-02T12:05:00Z" w:id="50">
        <w:r>
          <w:rPr/>
          <w:delText xml:space="preserve">intensity </w:delText>
        </w:r>
      </w:del>
      <w:ins w:author="Wendy Relf" w:date="2015-09-02T12:05:00Z" w:id="51">
        <w:r>
          <w:rPr/>
          <w:t>intensity-</w:t>
        </w:r>
      </w:ins>
      <w:r>
        <w:rPr/>
        <w:t xml:space="preserve">dependent pathology removes the most heavily infected hosts. Assuming mortality occurs only in heavily infected hosts, evidence of this parasite-induced mortality should then be detectable by iteratively fitting a negative binomial distribution to hosts with lower and lower parasite intensities, and comparing these truncated predicted distributions </w:t>
      </w:r>
      <w:del w:author="Maria Meuleman" w:date="2015-09-14T13:34:00Z" w:id="52">
        <w:r>
          <w:rPr/>
          <w:delText xml:space="preserve">to </w:delText>
        </w:r>
      </w:del>
      <w:ins w:author="Maria Meuleman" w:date="2015-09-14T13:34:00Z" w:id="53">
        <w:r>
          <w:rPr/>
          <w:t xml:space="preserve">with </w:t>
        </w:r>
      </w:ins>
      <w:r>
        <w:rPr/>
        <w:t>the corresponding truncated observed parasite data (Fig. 1, see Supplementary Data S1</w:t>
      </w:r>
      <w:ins w:author="Mark Wilber" w:date="2015-09-14T08:19:00Z" w:id="54">
        <w:r>
          <w:rPr/>
          <w:t>.1</w:t>
        </w:r>
      </w:ins>
      <w:r>
        <w:rPr/>
        <w:t xml:space="preserve"> for additional detail).</w:t>
      </w:r>
    </w:p>
    <w:p>
      <w:pPr>
        <w:pStyle w:val="style44"/>
        <w:spacing w:line="480" w:lineRule="auto"/>
        <w:ind w:firstLine="701" w:left="0" w:right="0"/>
      </w:pPr>
      <w:r>
        <w:rPr/>
        <w:t>While the Crofton Method detects the presence of PIHM, it makes no attempt to quantify the relationship between infection intensity and host survival probability; information that is necessary for estimating parasite impacts on host populations (Anderson and May, 1978; Tompkins et al., 2002). Adjei et al. (1986) suggested that this relationship could be calculated by first using the Crofton Method to estimate the pre-mortality parasite distribution and then using this distribution to calculate the probability of host survival with increasing parasite intensity. To do this, Adjei et al. (1986) modeled host survival as a logistic function and then used a generalized linear model (GLM) to estimate the parameters of the host survival function (see</w:t>
      </w:r>
      <w:ins w:author="Mark Wilber" w:date="2015-09-14T08:17:00Z" w:id="55">
        <w:r>
          <w:rPr/>
          <w:t xml:space="preserve"> Supplementary S1.</w:t>
        </w:r>
      </w:ins>
      <w:ins w:author="Mark Wilber" w:date="2015-09-14T08:18:00Z" w:id="56">
        <w:r>
          <w:rPr/>
          <w:t>2</w:t>
        </w:r>
      </w:ins>
      <w:r>
        <w:rPr/>
        <w:t xml:space="preserve"> </w:t>
      </w:r>
      <w:del w:author="Mark Wilber" w:date="2015-09-14T08:18:00Z" w:id="57">
        <w:r>
          <w:rPr>
            <w:shd w:fill="FFFF00" w:val="clear"/>
          </w:rPr>
          <w:delText>Supplementary Data S2</w:delText>
        </w:r>
      </w:del>
      <w:ins w:author="Maria Meuleman" w:date="2015-09-14T13:35:00Z" w:id="58">
        <w:r>
          <w:rPr>
            <w:shd w:fill="FFFF00" w:val="clear"/>
          </w:rPr>
          <w:t xml:space="preserve"> [see comment in supplementary data file</w:t>
        </w:r>
      </w:ins>
      <w:ins w:author="Mark Wilber" w:date="2015-09-14T08:18:00Z" w:id="59">
        <w:r>
          <w:rPr>
            <w:shd w:fill="FFFF00" w:val="clear"/>
          </w:rPr>
          <w:t>, I agree with your comment</w:t>
        </w:r>
      </w:ins>
      <w:ins w:author="Mark Wilber" w:date="2015-09-14T08:19:00Z" w:id="60">
        <w:r>
          <w:rPr>
            <w:shd w:fill="FFFF00" w:val="clear"/>
          </w:rPr>
          <w:t xml:space="preserve"> and changed the Supplementary Data references throughout</w:t>
        </w:r>
      </w:ins>
      <w:ins w:author="Maria Meuleman" w:date="2015-09-14T13:35:00Z" w:id="61">
        <w:r>
          <w:rPr>
            <w:shd w:fill="FFFF00" w:val="clear"/>
          </w:rPr>
          <w:t>]</w:t>
        </w:r>
      </w:ins>
      <w:r>
        <w:rPr/>
        <w:t xml:space="preserve"> for a technical description of the Adjei Method). Although this method can predict the host survival function, it has several technical drawbacks. When mean infection intensity is high or sample sizes are small</w:t>
      </w:r>
      <w:ins w:author="Maria Meuleman" w:date="2015-09-14T13:36:00Z" w:id="62">
        <w:r>
          <w:rPr/>
          <w:t>,</w:t>
        </w:r>
      </w:ins>
      <w:r>
        <w:rPr/>
        <w:t xml:space="preserve"> the observed intensity data must be subjectively binned into intensity ranges in order to fit the GLM framework. Furthermore, for the Adjei Method to work, any observed intensity values greater than predicted values must be modified and set equal to the predict</w:t>
      </w:r>
      <w:ins w:author="Maria Meuleman" w:date="2015-09-14T13:36:00Z" w:id="63">
        <w:r>
          <w:rPr/>
          <w:t>ed</w:t>
        </w:r>
      </w:ins>
      <w:r>
        <w:rPr/>
        <w:t xml:space="preserve"> values (see </w:t>
      </w:r>
      <w:r>
        <w:rPr>
          <w:shd w:fill="FFFF00" w:val="clear"/>
        </w:rPr>
        <w:t>Supplementary Data S</w:t>
      </w:r>
      <w:ins w:author="Mark Wilber" w:date="2015-09-14T08:19:00Z" w:id="64">
        <w:r>
          <w:rPr>
            <w:shd w:fill="FFFF00" w:val="clear"/>
          </w:rPr>
          <w:t>1.</w:t>
        </w:r>
      </w:ins>
      <w:r>
        <w:rPr>
          <w:shd w:fill="FFFF00" w:val="clear"/>
        </w:rPr>
        <w:t>2</w:t>
      </w:r>
      <w:del w:author="Mark Wilber" w:date="2015-09-14T08:19:00Z" w:id="65">
        <w:r>
          <w:rPr>
            <w:shd w:fill="FFFF00" w:val="clear"/>
          </w:rPr>
          <w:delText xml:space="preserve"> </w:delText>
        </w:r>
      </w:del>
      <w:r>
        <w:rPr/>
        <w:t>for details); a questionable act of data manipulation. These manipulations may introduce bias, reduce the precision and limit the power of this method to detect and quantify parasite-induced host mortality.</w:t>
      </w:r>
    </w:p>
    <w:p>
      <w:pPr>
        <w:pStyle w:val="style44"/>
        <w:spacing w:line="480" w:lineRule="auto"/>
        <w:ind w:firstLine="701" w:left="0" w:right="0"/>
      </w:pPr>
      <w:r>
        <w:rPr/>
        <w:t>After 30 years, and despite clear limitations (McCallum, 2000), these methods (particularly the Crofton Method) are still discussed among parasitologists and are the primary techniques for examining population-level impacts of parasitism using parasite intensity data. In these methods, PIHM can only be identified by visually examining plots of the pre-mortality parameters predicted by the Crofton Method and determining whether they show a “kink” over a range of truncation values (Fig. 1B; Lester, 1984; Ferguson et al., 2011). These qualitative criteria make</w:t>
      </w:r>
      <w:del w:author="Wendy Relf" w:date="2015-09-02T12:18:00Z" w:id="66">
        <w:r>
          <w:rPr/>
          <w:delText>s</w:delText>
        </w:r>
      </w:del>
      <w:r>
        <w:rPr/>
        <w:t xml:space="preserve"> it difficult to compare PIHM between studies and a more rigorous and quantitative method is needed to both detect and quantify host mortality. The survival function given by the Adjei Method may be used to do this; however, it requires manipulati</w:t>
      </w:r>
      <w:ins w:author="Maria Meuleman" w:date="2015-09-14T13:37:00Z" w:id="67">
        <w:r>
          <w:rPr/>
          <w:t>o</w:t>
        </w:r>
      </w:ins>
      <w:r>
        <w:rPr/>
        <w:t>n</w:t>
      </w:r>
      <w:ins w:author="Maria Meuleman" w:date="2015-09-14T13:37:00Z" w:id="68">
        <w:r>
          <w:rPr/>
          <w:t xml:space="preserve"> of</w:t>
        </w:r>
      </w:ins>
      <w:del w:author="Maria Meuleman" w:date="2015-09-14T13:37:00Z" w:id="69">
        <w:r>
          <w:rPr/>
          <w:delText>g</w:delText>
        </w:r>
      </w:del>
      <w:r>
        <w:rPr/>
        <w:t xml:space="preserve"> the original data and its accuracy remains untested.</w:t>
      </w:r>
    </w:p>
    <w:p>
      <w:pPr>
        <w:pStyle w:val="style44"/>
        <w:spacing w:line="480" w:lineRule="auto"/>
        <w:ind w:firstLine="701" w:left="0" w:right="0"/>
      </w:pPr>
      <w:r>
        <w:rPr/>
        <w:t>In this study, we propose a novel method for detecting and quantifying PIHM that ameliorates many of the aforementioned deficiencies of the previous methods. Our method does not require data alteration, is highly generalizable</w:t>
      </w:r>
      <w:del w:author="Maria Meuleman" w:date="2015-09-14T13:38:00Z" w:id="70">
        <w:r>
          <w:rPr/>
          <w:delText>,</w:delText>
        </w:r>
      </w:del>
      <w:r>
        <w:rPr/>
        <w:t xml:space="preserve"> and uses standard statistical techniques to quantitatively determine whether PIHM is occurring in a system. We use simulations to compare our method with the Adjei Method to test the ability of both to (</w:t>
      </w:r>
      <w:del w:author="Wendy Relf" w:date="2015-09-02T12:18:00Z" w:id="71">
        <w:r>
          <w:rPr/>
          <w:delText>1</w:delText>
        </w:r>
      </w:del>
      <w:ins w:author="Wendy Relf" w:date="2015-09-02T12:18:00Z" w:id="72">
        <w:r>
          <w:rPr/>
          <w:t>i</w:t>
        </w:r>
      </w:ins>
      <w:r>
        <w:rPr/>
        <w:t>) detect occurrence of PIHM and (</w:t>
      </w:r>
      <w:del w:author="Wendy Relf" w:date="2015-09-02T12:19:00Z" w:id="73">
        <w:r>
          <w:rPr/>
          <w:delText>2</w:delText>
        </w:r>
      </w:del>
      <w:ins w:author="Wendy Relf" w:date="2015-09-02T12:19:00Z" w:id="74">
        <w:r>
          <w:rPr/>
          <w:t>ii</w:t>
        </w:r>
      </w:ins>
      <w:r>
        <w:rPr/>
        <w:t>) estimate the host survival function. We then apply both methods to real datasets previously used in PIHM analyses and compare the results. Finally, we discuss the limitations of inferring PIHM from intensity data and how these methods fit in modern quantitative parasitology.</w:t>
      </w:r>
    </w:p>
    <w:p>
      <w:pPr>
        <w:pStyle w:val="style44"/>
        <w:spacing w:line="480" w:lineRule="auto"/>
        <w:ind w:firstLine="701" w:left="0" w:right="0"/>
      </w:pPr>
      <w:r>
        <w:rPr>
          <w:b/>
          <w:bCs/>
        </w:rPr>
      </w:r>
    </w:p>
    <w:p>
      <w:pPr>
        <w:pStyle w:val="style44"/>
        <w:spacing w:line="480" w:lineRule="auto"/>
      </w:pPr>
      <w:r>
        <w:rPr>
          <w:b/>
          <w:bCs/>
        </w:rPr>
        <w:t>2</w:t>
      </w:r>
      <w:ins w:author="Wendy Relf" w:date="2015-09-01T18:48:00Z" w:id="75">
        <w:r>
          <w:rPr>
            <w:b/>
            <w:bCs/>
          </w:rPr>
          <w:t>.</w:t>
        </w:r>
      </w:ins>
      <w:r>
        <w:rPr>
          <w:b/>
          <w:bCs/>
        </w:rPr>
        <w:t xml:space="preserve"> Materials and methods</w:t>
      </w:r>
    </w:p>
    <w:p>
      <w:pPr>
        <w:pStyle w:val="style44"/>
        <w:spacing w:line="480" w:lineRule="auto"/>
      </w:pPr>
      <w:r>
        <w:rPr>
          <w:b w:val="false"/>
          <w:bCs/>
          <w:i/>
        </w:rPr>
        <w:t>2.1</w:t>
      </w:r>
      <w:ins w:author="Wendy Relf" w:date="2015-09-01T18:47:00Z" w:id="76">
        <w:r>
          <w:rPr>
            <w:bCs/>
            <w:i/>
          </w:rPr>
          <w:t>.</w:t>
        </w:r>
      </w:ins>
      <w:r>
        <w:rPr>
          <w:b w:val="false"/>
          <w:bCs/>
          <w:i/>
        </w:rPr>
        <w:t xml:space="preserve"> A novel, likelihood-based method for estimating PIHM</w:t>
      </w:r>
    </w:p>
    <w:p>
      <w:pPr>
        <w:pStyle w:val="style44"/>
        <w:spacing w:line="480" w:lineRule="auto"/>
        <w:ind w:firstLine="701" w:left="0" w:right="0"/>
      </w:pPr>
      <w:r>
        <w:rPr/>
        <w:t xml:space="preserve">Our method (henceforth the Likelihood Method) begins with the same assumptions as the Adjei Method: namely that infection has occurred and hosts with fatal parasite loads have died prior to the population sampling. As discussed by Adjei et al. (1986), this is not necessarily unrealistic as some parasite infections occur primarily in younger hosts with parasite-induced mortality occurring soon after infection (e.g. </w:t>
      </w:r>
      <w:ins w:author="Wendy Relf" w:date="2015-09-01T18:46:00Z" w:id="77">
        <w:r>
          <w:rPr/>
          <w:t xml:space="preserve">Schotthoefer et al., 2003; </w:t>
        </w:r>
      </w:ins>
      <w:r>
        <w:rPr/>
        <w:t>Johnson and McKenzie, 2008</w:t>
      </w:r>
      <w:del w:author="Wendy Relf" w:date="2015-09-01T18:46:00Z" w:id="78">
        <w:r>
          <w:rPr/>
          <w:delText>;</w:delText>
        </w:r>
      </w:del>
      <w:del w:author="Wendy Relf" w:date="2015-09-01T18:45:00Z" w:id="79">
        <w:r>
          <w:rPr/>
          <w:delText xml:space="preserve"> Schotthoefer et al., 2003</w:delText>
        </w:r>
      </w:del>
      <w:r>
        <w:rPr/>
        <w:t>).</w:t>
      </w:r>
    </w:p>
    <w:p>
      <w:pPr>
        <w:pStyle w:val="style44"/>
        <w:spacing w:line="480" w:lineRule="auto"/>
        <w:ind w:firstLine="701" w:left="0" w:right="0"/>
      </w:pPr>
      <w:r>
        <w:rPr/>
        <w:t xml:space="preserve">The Likelihood Method then assumes that prior to mortality the parasite distribution can be described by the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which specifies the probability of a host having </w:t>
      </w:r>
      <w:r>
        <w:rPr/>
      </w:r>
      <m:oMath xmlns:m="http://schemas.openxmlformats.org/officeDocument/2006/math">
        <m:r>
          <w:rPr>
            <w:rFonts w:ascii="Cambria Math" w:hAnsi="Cambria Math"/>
          </w:rPr>
          <m:t xml:space="preserve">x</m:t>
        </m:r>
      </m:oMath>
      <w:r>
        <w:rPr/>
        <w:t xml:space="preserve"> parasites before mortality occurs. </w:t>
      </w:r>
      <w:r>
        <w:rPr/>
      </w:r>
      <m:oMath xmlns:m="http://schemas.openxmlformats.org/officeDocument/2006/math">
        <m:r>
          <w:rPr>
            <w:rFonts w:ascii="Cambria Math" w:hAnsi="Cambria Math"/>
          </w:rPr>
          <m:t xml:space="preserve">ϕ</m:t>
        </m:r>
      </m:oMath>
      <w:r>
        <w:rPr/>
        <w:t xml:space="preserve"> is a vector of parameters that describes the shape of this distribution. The probability of a host surviving with </w:t>
      </w:r>
      <w:r>
        <w:rPr/>
      </w:r>
      <m:oMath xmlns:m="http://schemas.openxmlformats.org/officeDocument/2006/math">
        <m:r>
          <w:rPr>
            <w:rFonts w:ascii="Cambria Math" w:hAnsi="Cambria Math"/>
          </w:rPr>
          <m:t xml:space="preserve">x</m:t>
        </m:r>
      </m:oMath>
      <w:r>
        <w:rPr/>
        <w:t xml:space="preserve"> parasites from infection until sampling is given by the host survival function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where </w:t>
      </w:r>
      <w:r>
        <w:rPr/>
      </w:r>
      <m:oMath xmlns:m="http://schemas.openxmlformats.org/officeDocument/2006/math">
        <m:r>
          <w:rPr>
            <w:rFonts w:ascii="Cambria Math" w:hAnsi="Cambria Math"/>
          </w:rPr>
          <m:t xml:space="preserve">θ</m:t>
        </m:r>
      </m:oMath>
      <w:r>
        <w:rPr/>
        <w:t xml:space="preserve"> specifies any additional parameters needed to define the host survival function.</w:t>
      </w:r>
    </w:p>
    <w:p>
      <w:pPr>
        <w:pStyle w:val="style44"/>
        <w:spacing w:line="480" w:lineRule="auto"/>
        <w:ind w:firstLine="701" w:left="0" w:right="0"/>
      </w:pPr>
      <w:r>
        <w:rPr/>
        <w:t xml:space="preserve">With these two assumptions, we can define a distribution that gives the probability of having a parasite load of </w:t>
      </w:r>
      <w:r>
        <w:rPr/>
      </w:r>
      <m:oMath xmlns:m="http://schemas.openxmlformats.org/officeDocument/2006/math">
        <m:r>
          <w:rPr>
            <w:rFonts w:ascii="Cambria Math" w:hAnsi="Cambria Math"/>
          </w:rPr>
          <m:t xml:space="preserve">x</m:t>
        </m:r>
      </m:oMath>
      <w:r>
        <w:rPr/>
        <w:t xml:space="preserve"> parasites</w:t>
      </w:r>
      <w:ins w:author="Maria Meuleman" w:date="2015-09-14T13:40:00Z" w:id="80">
        <w:r>
          <w:rPr/>
          <w:t>,</w:t>
        </w:r>
      </w:ins>
      <w:r>
        <w:rPr/>
        <w:t xml:space="preserve"> conditional on host survival,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oMath>
      <w:r>
        <w:rPr/>
        <w:t>. Using standard rules of conditional probability this distribution can be written as</w:t>
      </w:r>
    </w:p>
    <w:p>
      <w:pPr>
        <w:pStyle w:val="style44"/>
        <w:spacing w:line="480" w:lineRule="auto"/>
        <w:ind w:firstLine="701" w:left="0" w:right="0"/>
      </w:pPr>
      <w:r>
        <w:rPr/>
        <w:tab/>
        <w:tab/>
        <w:tab/>
        <w:tab/>
        <w:t>(1)</w:t>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f>
          <m:num>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num>
          <m:den>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den>
        </m:f>
      </m:oMath>
    </w:p>
    <w:p>
      <w:pPr>
        <w:pStyle w:val="style44"/>
        <w:spacing w:line="480" w:lineRule="auto"/>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w:t>
      </w:r>
      <w:r>
        <w:rPr/>
        <w:t xml:space="preserve">is the survival function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is the pre-mortality parasite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h</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Therefore, equation 1 can be written as</w:t>
      </w:r>
    </w:p>
    <w:p>
      <w:pPr>
        <w:pStyle w:val="style44"/>
        <w:spacing w:line="480" w:lineRule="auto"/>
        <w:ind w:firstLine="701" w:left="0" w:right="0"/>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f>
          <m:num>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num>
          <m:den>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h</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den>
        </m:f>
      </m:oMath>
    </w:p>
    <w:p>
      <w:pPr>
        <w:pStyle w:val="style44"/>
        <w:spacing w:line="480" w:lineRule="auto"/>
        <w:ind w:firstLine="701" w:left="0" w:right="0"/>
      </w:pPr>
      <w:r>
        <w:rPr/>
        <w:tab/>
        <w:tab/>
        <w:tab/>
        <w:tab/>
        <w:t>(2)</w:t>
      </w:r>
    </w:p>
    <w:p>
      <w:pPr>
        <w:pStyle w:val="style44"/>
        <w:spacing w:line="480" w:lineRule="auto"/>
        <w:ind w:firstLine="701" w:left="0" w:right="0"/>
      </w:pPr>
      <w:r>
        <w:rPr/>
        <w:t xml:space="preserve">Using this probability distribution, one can then find the parameters </w:t>
      </w:r>
      <w:r>
        <w:rPr/>
      </w:r>
      <m:oMath xmlns:m="http://schemas.openxmlformats.org/officeDocument/2006/math">
        <m:r>
          <w:rPr>
            <w:rFonts w:ascii="Cambria Math" w:hAnsi="Cambria Math"/>
          </w:rPr>
          <m:t xml:space="preserve">θ</m:t>
        </m:r>
      </m:oMath>
      <w:r>
        <w:rPr/>
        <w:t xml:space="preserve"> and </w:t>
      </w:r>
      <w:r>
        <w:rPr/>
      </w:r>
      <m:oMath xmlns:m="http://schemas.openxmlformats.org/officeDocument/2006/math">
        <m:r>
          <w:rPr>
            <w:rFonts w:ascii="Cambria Math" w:hAnsi="Cambria Math"/>
          </w:rPr>
          <m:t xml:space="preserve">ϕ</m:t>
        </m:r>
      </m:oMath>
      <w:r>
        <w:rPr/>
        <w:t xml:space="preserve"> that maximize the likelihood of an observed host-parasite dataset. To estimate the significance of PIHM in a host-parasite system, a likelihood ratio test can be used in which the full model is given by equation 2 and the reduced model is given by the pre-mortality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If PIHM is not significant in the system, the resulting likelihood ratio statistic should approximately follow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distribution with degrees of freedom equal to the number of parameters in the full model with parasite-induced mortality minus the number of parameters in the reduced model without parasite-induced mortality (Bolker, 2008).</w:t>
      </w:r>
    </w:p>
    <w:p>
      <w:pPr>
        <w:pStyle w:val="style44"/>
        <w:spacing w:line="480" w:lineRule="auto"/>
        <w:ind w:firstLine="701" w:left="0" w:right="0"/>
      </w:pPr>
      <w:r>
        <w:rPr/>
        <w:t xml:space="preserve">The parameterization of equation 2 depends on the parasite system of interest. Here, we assume that the pre-mortality parasite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follows a negative binomial distribution with two parameters</w:t>
      </w:r>
      <w:ins w:author="Maria Meuleman" w:date="2015-09-14T13:41:00Z" w:id="81">
        <w:r>
          <w:rPr/>
          <w:t>,</w:t>
        </w:r>
      </w:ins>
      <w:r>
        <w:rPr/>
        <w:t xml:space="preserve">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and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where smaller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indicates a more aggregated parasite population) before mortality (Crofton, 1971; Anderson and May, 1978; Adjei et al., 1986). A variety of different biological and statistical assumptions can result in an equilibrium parasite distribution that follows a negative binomial distribution (Kendall, 1948; Boswell and Patil, 1970; Calabrese et al., 2011). Furthermore, the negative binomial distribution is an incredibly flexible distribution that fits many host-parasite systems even when the underlying mechanisms determining the empirical distribution are unknown (Shaw et al., 1998).</w:t>
      </w:r>
    </w:p>
    <w:p>
      <w:pPr>
        <w:pStyle w:val="style44"/>
        <w:spacing w:line="480" w:lineRule="auto"/>
        <w:ind w:firstLine="701" w:left="0" w:right="0"/>
      </w:pPr>
      <w:r>
        <w:rPr/>
        <w:t xml:space="preserve">The function for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is also system specific. Many theoretical models of parasite-induced host mortality assume that the parasite-induced death rate of hosts is a linear function of parasite intensity (Anderson and May, 1978; Dobson and Hudson, 1992; Barbour and Pugliese, 2000). In systems where there is truly a linear relationship between infection intensity and survival probability it will be nearly impossible to use intensity data to detect parasite-induced host mortality (Lanciani and Boyett, 1989). However, some systems do exhibit non-linear host survival functions (Benesh, 2011), in which case these methods would be applicable.</w:t>
      </w:r>
    </w:p>
    <w:p>
      <w:pPr>
        <w:pStyle w:val="style44"/>
        <w:spacing w:line="480" w:lineRule="auto"/>
        <w:ind w:firstLine="701" w:left="0" w:right="0"/>
      </w:pPr>
      <w:r>
        <w:rPr/>
        <w:t>To compare the Likelihood Method and the previously proposed Adjei Method, we adopt the non-linear, logistic host-survival function used in the earlier study given by</w:t>
      </w:r>
    </w:p>
    <w:p>
      <w:pPr>
        <w:pStyle w:val="style44"/>
        <w:spacing w:line="480" w:lineRule="auto"/>
        <w:ind w:firstLine="701" w:left="0" w:right="0"/>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f>
          <m:num>
            <m:r>
              <w:rPr>
                <w:rFonts w:ascii="Cambria Math" w:hAnsi="Cambria Math"/>
              </w:rPr>
              <m:t xml:space="preserve">exp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den>
        </m:f>
      </m:oMath>
    </w:p>
    <w:p>
      <w:pPr>
        <w:pStyle w:val="style44"/>
        <w:spacing w:line="480" w:lineRule="auto"/>
        <w:ind w:firstLine="701" w:left="0" w:right="0"/>
      </w:pPr>
      <w:r>
        <w:rPr/>
        <w:tab/>
        <w:tab/>
        <w:tab/>
        <w:t>(3)</w:t>
      </w:r>
    </w:p>
    <w:p>
      <w:pPr>
        <w:pStyle w:val="style44"/>
        <w:spacing w:line="480" w:lineRule="auto"/>
        <w:ind w:firstLine="701" w:left="0" w:right="0"/>
      </w:pPr>
      <w:r>
        <w:rPr/>
        <w:t xml:space="preserve">Generally, a larger </w:t>
      </w:r>
      <w:r>
        <w:rPr/>
      </w:r>
      <m:oMath xmlns:m="http://schemas.openxmlformats.org/officeDocument/2006/math">
        <m:r>
          <w:rPr>
            <w:rFonts w:ascii="Cambria Math" w:hAnsi="Cambria Math"/>
          </w:rPr>
          <m:t xml:space="preserve">b</m:t>
        </m:r>
      </m:oMath>
      <w:r>
        <w:rPr/>
        <w:t xml:space="preserve"> leads to a more rapid decline in the probability of host survival as parasite intensity increases, with the maximum rate of decline having a value of </w:t>
      </w:r>
      <w:r>
        <w:rPr/>
      </w:r>
      <m:oMath xmlns:m="http://schemas.openxmlformats.org/officeDocument/2006/math">
        <m:f>
          <m:fPr>
            <m:type m:val="lin"/>
          </m:fPr>
          <m:num>
            <m:r>
              <w:rPr>
                <w:rFonts w:ascii="Cambria Math" w:hAnsi="Cambria Math"/>
              </w:rPr>
              <m:t xml:space="preserve">b</m:t>
            </m:r>
          </m:num>
          <m:den>
            <m:r>
              <w:rPr>
                <w:rFonts w:ascii="Cambria Math" w:hAnsi="Cambria Math"/>
              </w:rPr>
              <m:t xml:space="preserve">4</m:t>
            </m:r>
          </m:den>
        </m:f>
      </m:oMath>
      <w:r>
        <w:rPr/>
        <w:t xml:space="preserve"> (</w:t>
      </w:r>
      <w:r>
        <w:rPr>
          <w:shd w:fill="FFFF00" w:val="clear"/>
        </w:rPr>
        <w:t>Supplementary Data S</w:t>
      </w:r>
      <w:ins w:author="Mark Wilber" w:date="2015-09-14T08:20:00Z" w:id="82">
        <w:r>
          <w:rPr>
            <w:shd w:fill="FFFF00" w:val="clear"/>
          </w:rPr>
          <w:t>1.</w:t>
        </w:r>
      </w:ins>
      <w:r>
        <w:rPr>
          <w:shd w:fill="FFFF00" w:val="clear"/>
        </w:rPr>
        <w:t>2</w:t>
      </w:r>
      <w:r>
        <w:rPr/>
        <w:t xml:space="preserve">). </w:t>
      </w:r>
      <w:r>
        <w:rPr/>
      </w:r>
      <m:oMath xmlns:m="http://schemas.openxmlformats.org/officeDocument/2006/math">
        <m:r>
          <w:rPr>
            <w:rFonts w:ascii="Cambria Math" w:hAnsi="Cambria Math"/>
          </w:rPr>
          <m:t xml:space="preserve">b</m:t>
        </m:r>
      </m:oMath>
      <w:r>
        <w:rPr/>
        <w:t xml:space="preserve"> is in many ways analogous to the pathogenicity parameter (</w:t>
      </w:r>
      <w:r>
        <w:rPr/>
      </w:r>
      <m:oMath xmlns:m="http://schemas.openxmlformats.org/officeDocument/2006/math">
        <m:r>
          <w:rPr>
            <w:rFonts w:ascii="Cambria Math" w:hAnsi="Cambria Math"/>
          </w:rPr>
          <m:t xml:space="preserve">α</m:t>
        </m:r>
      </m:oMath>
      <w:r>
        <w:rPr/>
        <w:t>) in classic macroparasite models that gives the parasite intensity</w:t>
      </w:r>
      <w:ins w:author="Maria Meuleman" w:date="2015-09-14T13:43:00Z" w:id="83">
        <w:r>
          <w:rPr/>
          <w:t>-</w:t>
        </w:r>
      </w:ins>
      <w:del w:author="Maria Meuleman" w:date="2015-09-14T13:43:00Z" w:id="84">
        <w:r>
          <w:rPr/>
          <w:delText xml:space="preserve"> </w:delText>
        </w:r>
      </w:del>
      <w:r>
        <w:rPr/>
        <w:t xml:space="preserve">dependent host death rate (Anderson and May, 1978; Isham, 1995). When </w:t>
      </w:r>
      <w:r>
        <w:rPr/>
      </w:r>
      <m:oMath xmlns:m="http://schemas.openxmlformats.org/officeDocument/2006/math">
        <m:r>
          <w:rPr>
            <w:rFonts w:ascii="Cambria Math" w:hAnsi="Cambria Math"/>
          </w:rPr>
          <m:t xml:space="preserve">b</m:t>
        </m:r>
      </m:oMath>
      <w:r>
        <w:rPr/>
        <w:t xml:space="preserve"> is held constant, a larger </w:t>
      </w:r>
      <w:r>
        <w:rPr/>
      </w:r>
      <m:oMath xmlns:m="http://schemas.openxmlformats.org/officeDocument/2006/math">
        <m:r>
          <w:rPr>
            <w:rFonts w:ascii="Cambria Math" w:hAnsi="Cambria Math"/>
          </w:rPr>
          <m:t xml:space="preserve">a</m:t>
        </m:r>
      </m:oMath>
      <w:r>
        <w:rPr/>
        <w:t xml:space="preserve"> allows for hosts to tolerate larger parasite intensities before experiencing parasite-induced mortality. More specifically, for every one unit increase in </w:t>
      </w:r>
      <w:r>
        <w:rPr/>
      </w:r>
      <m:oMath xmlns:m="http://schemas.openxmlformats.org/officeDocument/2006/math">
        <m:r>
          <w:rPr>
            <w:rFonts w:ascii="Cambria Math" w:hAnsi="Cambria Math"/>
          </w:rPr>
          <m:t xml:space="preserve">a</m:t>
        </m:r>
      </m:oMath>
      <w:del w:author="Maria Meuleman" w:date="2015-09-14T13:43:00Z" w:id="85">
        <w:r>
          <w:rPr/>
          <w:delText xml:space="preserve"> </w:delText>
        </w:r>
      </w:del>
      <w:ins w:author="Maria Meuleman" w:date="2015-09-14T13:43:00Z" w:id="86">
        <w:r>
          <w:rPr/>
          <w:t xml:space="preserve">, </w:t>
        </w:r>
      </w:ins>
      <w:r>
        <w:rPr/>
        <w:t>the log parasite intensity at which any percent</w:t>
      </w:r>
      <w:ins w:author="Maria Meuleman" w:date="2015-09-14T13:43:00Z" w:id="87">
        <w:r>
          <w:rPr/>
          <w:t>age</w:t>
        </w:r>
      </w:ins>
      <w:r>
        <w:rPr/>
        <w:t xml:space="preserve"> of hosts survive (e.g. 99% of hosts survive) increases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b</m:t>
            </m:r>
          </m:den>
        </m:f>
      </m:oMath>
      <w:r>
        <w:rPr/>
        <w:t xml:space="preserve"> (</w:t>
      </w:r>
      <w:r>
        <w:rPr>
          <w:shd w:fill="FFFF00" w:val="clear"/>
        </w:rPr>
        <w:t>Supplementary Data S</w:t>
      </w:r>
      <w:ins w:author="Mark Wilber" w:date="2015-09-14T08:20:00Z" w:id="88">
        <w:r>
          <w:rPr>
            <w:shd w:fill="FFFF00" w:val="clear"/>
          </w:rPr>
          <w:t>1.</w:t>
        </w:r>
      </w:ins>
      <w:r>
        <w:rPr>
          <w:shd w:fill="FFFF00" w:val="clear"/>
        </w:rPr>
        <w:t>2</w:t>
      </w:r>
      <w:r>
        <w:rPr/>
        <w:t>).</w:t>
      </w:r>
    </w:p>
    <w:p>
      <w:pPr>
        <w:pStyle w:val="style44"/>
        <w:spacing w:line="480" w:lineRule="auto"/>
        <w:ind w:firstLine="701" w:left="0" w:right="0"/>
      </w:pPr>
      <w:r>
        <w:rPr/>
        <w:t xml:space="preserve">The equation </w:t>
      </w:r>
      <w:r>
        <w:rPr/>
      </w:r>
      <m:oMath xmlns:m="http://schemas.openxmlformats.org/officeDocument/2006/math">
        <m:r>
          <w:rPr>
            <w:rFonts w:ascii="Cambria Math" w:hAnsi="Cambria Math"/>
          </w:rPr>
          <m:t xml:space="preserve">exp</m:t>
        </m:r>
        <m:r>
          <w:rPr>
            <w:rFonts w:ascii="Cambria Math" w:hAnsi="Cambria Math"/>
          </w:rPr>
          <m:t xml:space="preserve">(</m:t>
        </m:r>
        <m:f>
          <m:fPr>
            <m:type m:val="lin"/>
          </m:fPr>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t xml:space="preserve"> can also be used to calculate the parasite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here defined as the infection intensity above which a host has greater than 50% probability of dying. Equation 3 is commonly used in toxicology and has the useful properties of being bounded between 0 and 1 and being differentiable for all </w:t>
      </w:r>
      <w:r>
        <w:rPr/>
      </w:r>
      <m:oMath xmlns:m="http://schemas.openxmlformats.org/officeDocument/2006/math">
        <m:r>
          <w:rPr>
            <w:rFonts w:ascii="Cambria Math" w:hAnsi="Cambria Math"/>
          </w:rPr>
          <m:t xml:space="preserve">x</m:t>
        </m:r>
      </m:oMath>
      <w:r>
        <w:rPr/>
        <w:t xml:space="preserve"> (Collet, 2002). That being said, it is phenomenological and is used simply because it tends to fit survival data. However, given that a goal of these analyses is to compare the </w:t>
      </w:r>
      <w:ins w:author="Maria Meuleman" w:date="2015-09-14T13:44:00Z" w:id="89">
        <w:r>
          <w:rPr/>
          <w:t xml:space="preserve">results from the </w:t>
        </w:r>
      </w:ins>
      <w:r>
        <w:rPr/>
        <w:t>Likelihood Method</w:t>
      </w:r>
      <w:del w:author="Maria Meuleman" w:date="2015-09-14T13:44:00Z" w:id="90">
        <w:r>
          <w:rPr/>
          <w:delText>’s results to</w:delText>
        </w:r>
      </w:del>
      <w:ins w:author="Maria Meuleman" w:date="2015-09-14T13:44:00Z" w:id="91">
        <w:r>
          <w:rPr/>
          <w:t xml:space="preserve"> with</w:t>
        </w:r>
      </w:ins>
      <w:r>
        <w:rPr/>
        <w:t xml:space="preserve"> the Adjei Method, it is natural to adopt the same host-survival function to facilitate comparison. When applying the Likelihood Method to other systems</w:t>
      </w:r>
      <w:ins w:author="Maria Meuleman" w:date="2015-09-14T13:45:00Z" w:id="92">
        <w:r>
          <w:rPr/>
          <w:t>,</w:t>
        </w:r>
      </w:ins>
      <w:r>
        <w:rPr/>
        <w:t xml:space="preserve"> more mechanistic host-survival functions can be used in place of equation 3.</w:t>
      </w:r>
    </w:p>
    <w:p>
      <w:pPr>
        <w:pStyle w:val="style44"/>
        <w:spacing w:line="480" w:lineRule="auto"/>
        <w:ind w:firstLine="701" w:left="0" w:right="0"/>
      </w:pPr>
      <w:r>
        <w:rPr>
          <w:b/>
          <w:bCs/>
        </w:rPr>
      </w:r>
    </w:p>
    <w:p>
      <w:pPr>
        <w:pStyle w:val="style44"/>
        <w:spacing w:line="480" w:lineRule="auto"/>
      </w:pPr>
      <w:r>
        <w:rPr>
          <w:b w:val="false"/>
          <w:bCs/>
          <w:i/>
        </w:rPr>
        <w:t>2.2</w:t>
      </w:r>
      <w:ins w:author="Wendy Relf" w:date="2015-09-01T18:47:00Z" w:id="93">
        <w:r>
          <w:rPr>
            <w:bCs/>
            <w:i/>
          </w:rPr>
          <w:t>.</w:t>
        </w:r>
      </w:ins>
      <w:r>
        <w:rPr>
          <w:b w:val="false"/>
          <w:bCs/>
          <w:i/>
        </w:rPr>
        <w:t xml:space="preserve"> Evaluating the Adjei and Likelihood Methods</w:t>
      </w:r>
    </w:p>
    <w:p>
      <w:pPr>
        <w:pStyle w:val="style44"/>
        <w:spacing w:line="480" w:lineRule="auto"/>
      </w:pPr>
      <w:ins w:author="Wendy Relf" w:date="2015-09-01T18:46:00Z" w:id="94">
        <w:r>
          <w:rPr>
            <w:i/>
            <w:iCs/>
          </w:rPr>
          <w:t xml:space="preserve">2.2.1. </w:t>
        </w:r>
      </w:ins>
      <w:r>
        <w:rPr>
          <w:i/>
          <w:iCs/>
        </w:rPr>
        <w:t xml:space="preserve">Question 1: </w:t>
      </w:r>
      <w:ins w:author="Wendy Relf" w:date="2015-09-01T18:47:00Z" w:id="95">
        <w:r>
          <w:rPr>
            <w:i/>
            <w:iCs/>
          </w:rPr>
          <w:t>c</w:t>
        </w:r>
      </w:ins>
      <w:del w:author="Wendy Relf" w:date="2015-09-01T18:47:00Z" w:id="96">
        <w:r>
          <w:rPr>
            <w:i/>
            <w:iCs/>
          </w:rPr>
          <w:delText>C</w:delText>
        </w:r>
      </w:del>
      <w:r>
        <w:rPr>
          <w:i/>
          <w:iCs/>
        </w:rPr>
        <w:t>an we detect PIHM?</w:t>
      </w:r>
    </w:p>
    <w:p>
      <w:pPr>
        <w:pStyle w:val="style44"/>
        <w:spacing w:line="480" w:lineRule="auto"/>
        <w:ind w:firstLine="701" w:left="0" w:right="0"/>
      </w:pPr>
      <w:r>
        <w:rPr/>
        <w:t>We used statistical power and Type I error to test the ability of the Adjei Method and the Likelihood Method to correctly identify the presence of PIHM on simulated data with known pre-mortality parameters. The power of a method is the probability of correctly detecting PIHM</w:t>
      </w:r>
      <w:ins w:author="Maria Meuleman" w:date="2015-09-14T13:45:00Z" w:id="97">
        <w:r>
          <w:rPr/>
          <w:t>,</w:t>
        </w:r>
      </w:ins>
      <w:r>
        <w:rPr/>
        <w:t xml:space="preserve"> given that it is occurring</w:t>
      </w:r>
      <w:ins w:author="Maria Meuleman" w:date="2015-09-14T13:45:00Z" w:id="98">
        <w:r>
          <w:rPr/>
          <w:t>,</w:t>
        </w:r>
      </w:ins>
      <w:r>
        <w:rPr/>
        <w:t xml:space="preserve"> and the Type I error is the probability of incorrectly identifying PIHM</w:t>
      </w:r>
      <w:ins w:author="Maria Meuleman" w:date="2015-09-14T13:45:00Z" w:id="99">
        <w:r>
          <w:rPr/>
          <w:t>,</w:t>
        </w:r>
      </w:ins>
      <w:r>
        <w:rPr/>
        <w:t xml:space="preserve"> given that it is not occurring. If a method has low Type I error we can be confident that when we detect PIHM</w:t>
      </w:r>
      <w:ins w:author="Wendy Relf" w:date="2015-09-02T12:24:00Z" w:id="100">
        <w:r>
          <w:rPr/>
          <w:t>,</w:t>
        </w:r>
      </w:ins>
      <w:r>
        <w:rPr/>
        <w:t xml:space="preserve"> it is actually occurring. If one method has </w:t>
      </w:r>
      <w:ins w:author="Maria Meuleman" w:date="2015-09-14T13:45:00Z" w:id="101">
        <w:r>
          <w:rPr/>
          <w:t xml:space="preserve">a </w:t>
        </w:r>
      </w:ins>
      <w:r>
        <w:rPr/>
        <w:t>higher power for detecting PIHM than another, we will need to sample fewer hosts to detect PIHM.</w:t>
      </w:r>
    </w:p>
    <w:p>
      <w:pPr>
        <w:pStyle w:val="style44"/>
        <w:spacing w:line="480" w:lineRule="auto"/>
        <w:ind w:firstLine="701" w:left="0" w:right="0"/>
      </w:pPr>
      <w:r>
        <w:rPr/>
        <w:t>Consistent with the model assumption that parasite infection, host mortality</w:t>
      </w:r>
      <w:del w:author="Maria Meuleman" w:date="2015-09-14T13:46:00Z" w:id="102">
        <w:r>
          <w:rPr/>
          <w:delText>,</w:delText>
        </w:r>
      </w:del>
      <w:r>
        <w:rPr/>
        <w:t xml:space="preserve"> and population sampling are temporally separate events, we first created a pre-mortality host population by drawing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randomly infected hosts from a negative binomial distribution with parameters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This represents a host population that has become infected but not yet experienced parasite-induced mortality (Adjei et al., 1986). In the Adjei Method and Crofton Method,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a necessary parameter defined as the number of hosts in the population before parasite-induced mortality. More accurately,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the number of hosts that would have been sampled had parasite-induced host mortality not occurred. This parameter is not necessary when using the Likelihood Method because, unlike the Adjei Method and Crofton Method which estimate parasite-induced mortality using absolute numbers of hosts, the Likelihood Method estimates parasite-induced mortality using probabilities. However, to compare the results of the Likelihood Method with the Adjei Method, we specified a value for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for all simulations.</w:t>
      </w:r>
    </w:p>
    <w:p>
      <w:pPr>
        <w:pStyle w:val="style44"/>
        <w:spacing w:line="480" w:lineRule="auto"/>
        <w:ind w:firstLine="701" w:left="0" w:right="0"/>
      </w:pPr>
      <w:r>
        <w:rPr/>
        <w:t xml:space="preserve">We next chose values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for the host survival function and calculated the probability of survival for all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hosts using equation 3. Then, to simulate the period in which hosts died due to infection, for each host we drew a random number from a uniform distribution between 0 and 1 and if the calculated host survival probability was less than this random number, the host experienced parasite-induced mortality. The surviving individuals represent the post-mortality hosts that would be sampled in the field.</w:t>
      </w:r>
    </w:p>
    <w:p>
      <w:pPr>
        <w:pStyle w:val="style44"/>
        <w:spacing w:line="480" w:lineRule="auto"/>
        <w:ind w:firstLine="701" w:left="0" w:right="0"/>
      </w:pPr>
      <w:r>
        <w:rPr/>
        <w:t xml:space="preserve">We then used these simulated pre-mortality and post-mortality datasets to test the ability of both methods to correctly determine whether or not PIHM was occurring when the parameters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were known. Although the parameters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del w:author="Maria Meuleman" w:date="2015-09-14T13:47:00Z" w:id="103">
        <w:r>
          <w:rPr/>
          <w:delText>,</w:delText>
        </w:r>
      </w:del>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are always unknown in real systems, a method that fails under these ideal simulation conditions with known parameters will certainly also fail when these values must be estimated from empirical data. In practice, for the Adjei Method,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del w:author="Maria Meuleman" w:date="2015-09-14T13:48:00Z" w:id="104">
        <w:r>
          <w:rPr/>
          <w:delText>,</w:delText>
        </w:r>
      </w:del>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are estimated using the Crofton Method (Adjei et al., 1986), while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in the Likelihood Method can be estimated jointly with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or via the Crofton Method.</w:t>
      </w:r>
    </w:p>
    <w:p>
      <w:pPr>
        <w:pStyle w:val="style44"/>
        <w:spacing w:line="480" w:lineRule="auto"/>
        <w:ind w:firstLine="701" w:left="0" w:right="0"/>
      </w:pPr>
      <w:r>
        <w:rPr/>
        <w:t>We compared the two methods using three different mean parasite intensity values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 10, 50, 100) and three different host survival functions (gradual, moderate</w:t>
      </w:r>
      <w:del w:author="Maria Meuleman" w:date="2015-09-14T13:48:00Z" w:id="105">
        <w:r>
          <w:rPr/>
          <w:delText>,</w:delText>
        </w:r>
      </w:del>
      <w:r>
        <w:rPr/>
        <w:t xml:space="preserve"> and steep decreases in the host survival with increasing parasite intensity, Fig. 2A). For a given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each survival function had the same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t>
      </w:r>
      <w:ins w:author="Wendy Relf" w:date="2015-09-02T12:28:00Z" w:id="106">
        <w:r>
          <w:rPr/>
          <w:t>(</w:t>
        </w:r>
      </w:ins>
      <w:del w:author="Wendy Relf" w:date="2015-09-02T12:28:00Z" w:id="107">
        <w:r>
          <w:rPr/>
          <w:delText>[</w:delText>
        </w:r>
      </w:del>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39</m:t>
        </m:r>
      </m:oMath>
      <w:ins w:author="Wendy Relf" w:date="2015-09-02T12:28:00Z" w:id="108">
        <w:r>
          <w:rPr/>
          <w:t>)</w:t>
        </w:r>
      </w:ins>
      <w:del w:author="Wendy Relf" w:date="2015-09-02T12:28:00Z" w:id="109">
        <w:r>
          <w:rPr/>
          <w:delText>]</w:delText>
        </w:r>
      </w:del>
      <w:r>
        <w:rPr/>
        <w:t xml:space="preserve">, </w:t>
      </w:r>
      <w:ins w:author="Wendy Relf" w:date="2015-09-02T12:28:00Z" w:id="110">
        <w:r>
          <w:rPr/>
          <w:t>(</w:t>
        </w:r>
      </w:ins>
      <w:del w:author="Wendy Relf" w:date="2015-09-02T12:28:00Z" w:id="111">
        <w:r>
          <w:rPr/>
          <w:delText>[</w:delText>
        </w:r>
      </w:del>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50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57</m:t>
        </m:r>
      </m:oMath>
      <w:ins w:author="Wendy Relf" w:date="2015-09-02T12:28:00Z" w:id="112">
        <w:r>
          <w:rPr/>
          <w:t>)</w:t>
        </w:r>
      </w:ins>
      <w:del w:author="Wendy Relf" w:date="2015-09-02T12:28:00Z" w:id="113">
        <w:r>
          <w:rPr/>
          <w:delText>]</w:delText>
        </w:r>
      </w:del>
      <w:r>
        <w:rPr/>
        <w:t xml:space="preserve">, </w:t>
      </w:r>
      <w:ins w:author="Wendy Relf" w:date="2015-09-02T12:28:00Z" w:id="114">
        <w:r>
          <w:rPr/>
          <w:t>(</w:t>
        </w:r>
      </w:ins>
      <w:del w:author="Wendy Relf" w:date="2015-09-02T12:28:00Z" w:id="115">
        <w:r>
          <w:rPr/>
          <w:delText>[</w:delText>
        </w:r>
      </w:del>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77</m:t>
        </m:r>
        <m:r>
          <w:rPr>
            <w:rFonts w:ascii="Cambria Math" w:hAnsi="Cambria Math"/>
          </w:rPr>
          <m:t xml:space="preserve">.</m:t>
        </m:r>
        <m:r>
          <w:rPr>
            <w:rFonts w:ascii="Cambria Math" w:hAnsi="Cambria Math"/>
          </w:rPr>
          <m:t xml:space="preserve">3</m:t>
        </m:r>
      </m:oMath>
      <w:ins w:author="Wendy Relf" w:date="2015-09-02T12:28:00Z" w:id="116">
        <w:r>
          <w:rPr/>
          <w:t>)</w:t>
        </w:r>
      </w:ins>
      <w:del w:author="Wendy Relf" w:date="2015-09-02T12:28:00Z" w:id="117">
        <w:r>
          <w:rPr/>
          <w:delText>]</w:delText>
        </w:r>
      </w:del>
      <w:r>
        <w:rPr/>
        <w:t xml:space="preserve">), but different values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We examined each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ia Meuleman" w:date="2015-09-14T13:48:00Z" w:id="118">
        <w:r>
          <w:rPr/>
          <w:t xml:space="preserve"> </w:t>
        </w:r>
      </w:ins>
      <w:del w:author="Maria Meuleman" w:date="2015-09-14T13:48:00Z" w:id="119">
        <w:r>
          <w:rPr/>
          <w:delText>-</w:delText>
        </w:r>
      </w:del>
      <w:r>
        <w:rPr/>
        <w:t xml:space="preserve">survival function pair at three levels of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t xml:space="preserve">, 0.5, and 1 — realistic values of parasite aggregation in natural populations (Shaw et al., 1998). For each of these 27 parameter combinations we simulated 150 datasets and tested the probability of each method correctly identifying PIHM in the post-mortality dataset (power) and incorrectly identifying PIHM in the pre-mortality dataset (Type I error). For each method, we used a likelihood ratio test to determine whether the full model with PIHM provided a significantly better fit than the reduced model without PIHM at significance level of 0.05. We also examined the impact of sample size by simulating each parameter for pre-mortality sample sizes of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 </w:t>
      </w:r>
      <w:del w:author="Wendy Relf" w:date="2015-09-02T12:28:00Z" w:id="120">
        <w:r>
          <w:rPr/>
          <w:delText>[</w:delText>
        </w:r>
      </w:del>
      <w:ins w:author="Wendy Relf" w:date="2015-09-02T12:28:00Z" w:id="121">
        <w:r>
          <w:rPr/>
          <w:t>(</w:t>
        </w:r>
      </w:ins>
      <w:r>
        <w:rPr/>
        <w:t>50, 100, 200, 300, 400, 500</w:t>
      </w:r>
      <w:del w:author="Wendy Relf" w:date="2015-09-02T12:28:00Z" w:id="122">
        <w:r>
          <w:rPr/>
          <w:delText xml:space="preserve">]. </w:delText>
        </w:r>
      </w:del>
      <w:ins w:author="Wendy Relf" w:date="2015-09-02T12:28:00Z" w:id="123">
        <w:r>
          <w:rPr/>
          <w:t xml:space="preserve">). </w:t>
        </w:r>
      </w:ins>
      <w:r>
        <w:rPr/>
        <w:t xml:space="preserve">Wild host populations were assumed to be sampled after PIHM has occurred, thus we calculated the sample size in the power simulations as the average number of surviving hosts over all 150 simulations for each parameter combination. The distribution of surviving hosts over the 150 simulations was generally symmetrical and the </w:t>
      </w:r>
      <w:del w:author="Wendy Relf" w:date="2015-09-02T12:26:00Z" w:id="124">
        <w:r>
          <w:rPr/>
          <w:delText>standard deviation</w:delText>
        </w:r>
      </w:del>
      <w:ins w:author="Wendy Relf" w:date="2015-09-02T12:26:00Z" w:id="125">
        <w:r>
          <w:rPr/>
          <w:t>S</w:t>
        </w:r>
      </w:ins>
      <w:ins w:author="Maria Meuleman" w:date="2015-09-14T13:49:00Z" w:id="126">
        <w:r>
          <w:rPr/>
          <w:t>.</w:t>
        </w:r>
      </w:ins>
      <w:ins w:author="Wendy Relf" w:date="2015-09-02T12:26:00Z" w:id="127">
        <w:r>
          <w:rPr/>
          <w:t>D</w:t>
        </w:r>
      </w:ins>
      <w:ins w:author="Maria Meuleman" w:date="2015-09-14T13:49:00Z" w:id="128">
        <w:r>
          <w:rPr/>
          <w:t>.</w:t>
        </w:r>
      </w:ins>
      <w:r>
        <w:rPr/>
        <w:t xml:space="preserve"> was small compared </w:t>
      </w:r>
      <w:del w:author="Wendy Relf" w:date="2015-09-02T12:26:00Z" w:id="129">
        <w:r>
          <w:rPr/>
          <w:delText xml:space="preserve">to </w:delText>
        </w:r>
      </w:del>
      <w:ins w:author="Wendy Relf" w:date="2015-09-02T12:26:00Z" w:id="130">
        <w:r>
          <w:rPr/>
          <w:t xml:space="preserve">with </w:t>
        </w:r>
      </w:ins>
      <w:r>
        <w:rPr/>
        <w:t>the mean (maximum coefficient of variation was approximately 0.06 across all parameter combinations), suggesting that the mean number of surviving hosts was an adequate summary statistic of the number of hosts sampled post-mortality.</w:t>
      </w:r>
    </w:p>
    <w:p>
      <w:pPr>
        <w:pStyle w:val="style44"/>
        <w:spacing w:line="480" w:lineRule="auto"/>
        <w:ind w:firstLine="701" w:left="0" w:right="0"/>
      </w:pPr>
      <w:r>
        <w:rPr/>
        <w:t xml:space="preserve">We then tested the ability of the Likelihood Method to correctly identify PIHM under the more realistic condition of unknown pre-mortality parameters. Based on the first set of simulations, we excluded the Adjei Method and only examined the power of the Likelihood Method under “best-case” scenario parameter values, setting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because PIHM is most detectable when parasites are less clumped and mean intensity is low. We examined the impact of survival function shape and sample size on the </w:t>
      </w:r>
      <w:ins w:author="Maria Meuleman" w:date="2015-09-14T13:50:00Z" w:id="131">
        <w:r>
          <w:rPr/>
          <w:t xml:space="preserve">ability of the </w:t>
        </w:r>
      </w:ins>
      <w:r>
        <w:rPr/>
        <w:t>Likelihood Method</w:t>
      </w:r>
      <w:del w:author="Maria Meuleman" w:date="2015-09-14T13:50:00Z" w:id="132">
        <w:r>
          <w:rPr/>
          <w:delText>’s</w:delText>
        </w:r>
      </w:del>
      <w:r>
        <w:rPr/>
        <w:t xml:space="preserve"> </w:t>
      </w:r>
      <w:del w:author="Maria Meuleman" w:date="2015-09-14T13:50:00Z" w:id="133">
        <w:r>
          <w:rPr/>
          <w:delText xml:space="preserve">ability </w:delText>
        </w:r>
      </w:del>
      <w:r>
        <w:rPr/>
        <w:t>to identify PIHM when the pre-mortality parameters</w:t>
      </w:r>
      <w:ins w:author="Maria Meuleman" w:date="2015-09-14T13:51:00Z" w:id="134">
        <w:r>
          <w:rPr/>
          <w:t>,</w:t>
        </w:r>
      </w:ins>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del w:author="Maria Meuleman" w:date="2015-09-14T13:51:00Z" w:id="135">
        <w:r>
          <w:rPr/>
          <w:delText xml:space="preserve"> </w:delText>
        </w:r>
      </w:del>
      <w:ins w:author="Maria Meuleman" w:date="2015-09-14T13:51:00Z" w:id="136">
        <w:r>
          <w:rPr/>
          <w:t xml:space="preserve">, </w:t>
        </w:r>
      </w:ins>
      <w:r>
        <w:rPr/>
        <w:t>and the survival function parameters</w:t>
      </w:r>
      <w:ins w:author="Maria Meuleman" w:date="2015-09-14T13:51:00Z" w:id="137">
        <w:r>
          <w:rPr/>
          <w:t>,</w:t>
        </w:r>
      </w:ins>
      <w:r>
        <w:rPr/>
        <w:t xml:space="preserv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del w:author="Maria Meuleman" w:date="2015-09-14T13:51:00Z" w:id="138">
        <w:r>
          <w:rPr/>
          <w:delText xml:space="preserve"> </w:delText>
        </w:r>
      </w:del>
      <w:ins w:author="Maria Meuleman" w:date="2015-09-14T13:51:00Z" w:id="139">
        <w:r>
          <w:rPr/>
          <w:t xml:space="preserve">, </w:t>
        </w:r>
      </w:ins>
      <w:r>
        <w:rPr/>
        <w:t>needed to be estimated. We performed 500 simulations over a range of different samples sizes for gradual, moderate</w:t>
      </w:r>
      <w:del w:author="Maria Meuleman" w:date="2015-09-14T13:51:00Z" w:id="140">
        <w:r>
          <w:rPr/>
          <w:delText>,</w:delText>
        </w:r>
      </w:del>
      <w:r>
        <w:rPr/>
        <w:t xml:space="preserve"> and steep survival functions, following the simulation procedure described above.</w:t>
        <w:br/>
      </w:r>
    </w:p>
    <w:p>
      <w:pPr>
        <w:pStyle w:val="style44"/>
        <w:spacing w:line="480" w:lineRule="auto"/>
      </w:pPr>
      <w:ins w:author="Wendy Relf" w:date="2015-09-01T18:47:00Z" w:id="141">
        <w:r>
          <w:rPr>
            <w:i/>
            <w:iCs/>
          </w:rPr>
          <w:t xml:space="preserve">2.2.2. </w:t>
        </w:r>
      </w:ins>
      <w:r>
        <w:rPr>
          <w:i/>
          <w:iCs/>
        </w:rPr>
        <w:t xml:space="preserve">Question 2: </w:t>
      </w:r>
      <w:del w:author="Wendy Relf" w:date="2015-09-01T18:47:00Z" w:id="142">
        <w:r>
          <w:rPr>
            <w:i/>
            <w:iCs/>
          </w:rPr>
          <w:delText xml:space="preserve">Can </w:delText>
        </w:r>
      </w:del>
      <w:ins w:author="Wendy Relf" w:date="2015-09-01T18:47:00Z" w:id="143">
        <w:r>
          <w:rPr>
            <w:i/>
            <w:iCs/>
          </w:rPr>
          <w:t xml:space="preserve">can </w:t>
        </w:r>
      </w:ins>
      <w:r>
        <w:rPr>
          <w:i/>
          <w:iCs/>
        </w:rPr>
        <w:t>we estimate properties of the host survival function?</w:t>
      </w:r>
    </w:p>
    <w:p>
      <w:pPr>
        <w:pStyle w:val="style44"/>
        <w:spacing w:line="480" w:lineRule="auto"/>
        <w:ind w:firstLine="701" w:left="0" w:right="0"/>
      </w:pPr>
      <w:r>
        <w:rPr/>
        <w:t xml:space="preserve">In the previous section we compared the ability of the Adjei Method and the Likelihood Method to provide a “yes” or “no” answer for whether or not PIHM was occurring in a system. In this section we compared the ability of the Adjei Method and the Likelihood Method to estimate properties of the survival function such as the parameters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and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Using the same simulation procedure and parameter combinations described above, we simulated 150 datasets, estimated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del w:author="Maria Meuleman" w:date="2015-09-14T13:52:00Z" w:id="144">
        <w:r>
          <w:rPr/>
          <w:delText>,</w:delText>
        </w:r>
      </w:del>
      <w:r>
        <w:rPr/>
        <w:t xml:space="preserve"> and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del w:author="Maria Meuleman" w:date="2015-09-14T13:52:00Z" w:id="145">
        <w:r>
          <w:rPr/>
          <w:delText xml:space="preserve"> </w:delText>
        </w:r>
      </w:del>
      <w:ins w:author="Maria Meuleman" w:date="2015-09-14T13:52:00Z" w:id="146">
        <w:r>
          <w:rPr/>
          <w:t xml:space="preserve">, </w:t>
        </w:r>
      </w:ins>
      <w:r>
        <w:rPr/>
        <w:t xml:space="preserve">and calculated the standardized bias and precision for these estimates (Walther and Moore, 2005). Because estimating properties of the host survival function requires more information than simply detecting PIHM, we used larger values of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for this simulation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 </w:t>
      </w:r>
      <w:del w:author="Wendy Relf" w:date="2015-09-02T12:27:00Z" w:id="147">
        <w:r>
          <w:rPr/>
          <w:delText>[</w:delText>
        </w:r>
      </w:del>
      <w:ins w:author="Wendy Relf" w:date="2015-09-02T12:27:00Z" w:id="148">
        <w:r>
          <w:rPr/>
          <w:t>(</w:t>
        </w:r>
      </w:ins>
      <w:r>
        <w:rPr/>
        <w:t>300, 500, 1000, 2000, 5000, 7500, 10000</w:t>
      </w:r>
      <w:ins w:author="Wendy Relf" w:date="2015-09-02T12:27:00Z" w:id="149">
        <w:r>
          <w:rPr/>
          <w:t>)</w:t>
        </w:r>
      </w:ins>
      <w:del w:author="Wendy Relf" w:date="2015-09-02T12:27:00Z" w:id="150">
        <w:r>
          <w:rPr/>
          <w:delText>]</w:delText>
        </w:r>
      </w:del>
      <w:r>
        <w:rPr/>
        <w:t xml:space="preserve">). We used the average number of surviving hosts for each set of 150 simulated datasets as our measure of sample size. Although both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are necessary to estimate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the two parameters showed similar patterns of bias and precision so we only show the results for </w:t>
      </w:r>
      <w:r>
        <w:rPr/>
      </w:r>
      <m:oMath xmlns:m="http://schemas.openxmlformats.org/officeDocument/2006/math">
        <m:r>
          <w:rPr>
            <w:rFonts w:ascii="Cambria Math" w:hAnsi="Cambria Math"/>
          </w:rPr>
          <m:t xml:space="preserve">a</m:t>
        </m:r>
      </m:oMath>
      <w:r>
        <w:rPr/>
        <w:t>.</w:t>
      </w:r>
    </w:p>
    <w:p>
      <w:pPr>
        <w:pStyle w:val="style44"/>
        <w:spacing w:line="480" w:lineRule="auto"/>
        <w:ind w:firstLine="701" w:left="0" w:right="0"/>
      </w:pPr>
      <w:r>
        <w:rPr>
          <w:b/>
          <w:bCs/>
        </w:rPr>
      </w:r>
    </w:p>
    <w:p>
      <w:pPr>
        <w:pStyle w:val="style44"/>
        <w:spacing w:line="480" w:lineRule="auto"/>
      </w:pPr>
      <w:r>
        <w:rPr>
          <w:b w:val="false"/>
          <w:bCs/>
          <w:i/>
        </w:rPr>
        <w:t>2.3</w:t>
      </w:r>
      <w:ins w:author="Wendy Relf" w:date="2015-09-01T18:48:00Z" w:id="151">
        <w:r>
          <w:rPr>
            <w:b w:val="false"/>
            <w:bCs/>
            <w:i/>
          </w:rPr>
          <w:t>.</w:t>
        </w:r>
      </w:ins>
      <w:r>
        <w:rPr>
          <w:b w:val="false"/>
          <w:bCs/>
          <w:i/>
        </w:rPr>
        <w:t xml:space="preserve"> Application to real data</w:t>
      </w:r>
    </w:p>
    <w:p>
      <w:pPr>
        <w:pStyle w:val="style44"/>
        <w:spacing w:line="480" w:lineRule="auto"/>
        <w:ind w:firstLine="701" w:left="0" w:right="0"/>
      </w:pPr>
      <w:r>
        <w:rPr/>
        <w:t xml:space="preserve">We tested the ability of the Adjei Method and the Likelihood Method to identify PIHM in six host-parasite datasets given in Crofton (1971) and four datasets given in Adjei et al. (1986) (Table 1). Crofton (1971) analyzed infection patterns in the snail </w:t>
      </w:r>
      <w:r>
        <w:rPr>
          <w:i/>
          <w:iCs/>
        </w:rPr>
        <w:t>Gammarus pulex</w:t>
      </w:r>
      <w:r>
        <w:rPr/>
        <w:t xml:space="preserve"> infected with the acanthocephalan </w:t>
      </w:r>
      <w:r>
        <w:rPr>
          <w:i/>
          <w:iCs/>
          <w:shd w:fill="FFFF00" w:val="clear"/>
        </w:rPr>
        <w:t>Pol</w:t>
      </w:r>
      <w:ins w:author="Mark Wilber" w:date="2015-09-14T08:24:00Z" w:id="152">
        <w:r>
          <w:rPr>
            <w:i/>
            <w:iCs/>
            <w:shd w:fill="FFFF00" w:val="clear"/>
          </w:rPr>
          <w:t>y</w:t>
        </w:r>
      </w:ins>
      <w:r>
        <w:rPr>
          <w:i/>
          <w:iCs/>
          <w:shd w:fill="FFFF00" w:val="clear"/>
        </w:rPr>
        <w:t>morphus</w:t>
      </w:r>
      <w:r>
        <w:rPr>
          <w:i/>
          <w:iCs/>
        </w:rPr>
        <w:t xml:space="preserve"> minutus</w:t>
      </w:r>
      <w:r>
        <w:rPr/>
        <w:t>. Adjei et al. (1986) analyzed males and females of two species of lizard fish</w:t>
      </w:r>
      <w:ins w:author="Maria Meuleman" w:date="2015-09-14T15:17:00Z" w:id="153">
        <w:r>
          <w:rPr/>
          <w:t>,</w:t>
        </w:r>
      </w:ins>
      <w:r>
        <w:rPr/>
        <w:t xml:space="preserve"> </w:t>
      </w:r>
      <w:r>
        <w:rPr>
          <w:i/>
          <w:iCs/>
        </w:rPr>
        <w:t>Saurida tumbil</w:t>
      </w:r>
      <w:r>
        <w:rPr/>
        <w:t xml:space="preserve"> and </w:t>
      </w:r>
      <w:r>
        <w:rPr>
          <w:i/>
          <w:iCs/>
        </w:rPr>
        <w:t>S</w:t>
      </w:r>
      <w:ins w:author="Wendy Relf" w:date="2015-09-02T12:35:00Z" w:id="154">
        <w:r>
          <w:rPr>
            <w:i/>
            <w:iCs/>
          </w:rPr>
          <w:t>aurida</w:t>
        </w:r>
      </w:ins>
      <w:del w:author="Wendy Relf" w:date="2015-09-02T12:35:00Z" w:id="155">
        <w:r>
          <w:rPr>
            <w:i/>
            <w:iCs/>
          </w:rPr>
          <w:delText>.</w:delText>
        </w:r>
      </w:del>
      <w:r>
        <w:rPr>
          <w:i/>
          <w:iCs/>
        </w:rPr>
        <w:t xml:space="preserve"> undosquamis</w:t>
      </w:r>
      <w:ins w:author="Maria Meuleman" w:date="2015-09-14T15:18:00Z" w:id="156">
        <w:r>
          <w:rPr>
            <w:iCs/>
          </w:rPr>
          <w:t>,</w:t>
        </w:r>
      </w:ins>
      <w:r>
        <w:rPr/>
        <w:t xml:space="preserve"> that were infected by the cestode </w:t>
      </w:r>
      <w:r>
        <w:rPr>
          <w:i/>
          <w:iCs/>
        </w:rPr>
        <w:t>Callitetrarhynchus gracilis</w:t>
      </w:r>
      <w:r>
        <w:rPr/>
        <w:t>.</w:t>
      </w:r>
    </w:p>
    <w:p>
      <w:pPr>
        <w:pStyle w:val="style44"/>
        <w:spacing w:line="480" w:lineRule="auto"/>
        <w:ind w:firstLine="701" w:left="0" w:right="0"/>
      </w:pPr>
      <w:r>
        <w:rPr/>
        <w:t xml:space="preserve">In both earlier studies, the authors reported PIHM in some of the datasets and we tested whether the Adjei Method and/or the Likelihood Method also predicted PIHM. For the six datasets from Crofton (1971), we used the general conclusions of the author and truncated the data at four parasites, applied the Crofton Method to estimate the pre-mortality distribution, and then ran the Likelihood Method and Adjei Method using these pre-mortality parameters. For the Adjei et al. (1986) datasets, we followed the same procedure as the authors and first truncated the data at two parasites and then fit the Crofton Method for the female fish of both species. Then, following the </w:t>
      </w:r>
      <w:ins w:author="Maria Meuleman" w:date="2015-09-14T15:21:00Z" w:id="157">
        <w:r>
          <w:rPr/>
          <w:t xml:space="preserve">methods of </w:t>
        </w:r>
      </w:ins>
      <w:r>
        <w:rPr/>
        <w:t>Adjei et al. (1986)</w:t>
      </w:r>
      <w:del w:author="Maria Meuleman" w:date="2015-09-14T15:21:00Z" w:id="158">
        <w:r>
          <w:rPr/>
          <w:delText>’s methods</w:delText>
        </w:r>
      </w:del>
      <w:r>
        <w:rPr/>
        <w:t xml:space="preserve">, we parameterized the male pre-mortality distributions for each species with the results from the females. Finally, we applied the Adjei Method and the Likelihood Method to determine whether or not PIHM was significant for these species and compared our results </w:t>
      </w:r>
      <w:del w:author="Maria Meuleman" w:date="2015-09-14T15:21:00Z" w:id="159">
        <w:r>
          <w:rPr/>
          <w:delText xml:space="preserve">to </w:delText>
        </w:r>
      </w:del>
      <w:ins w:author="Maria Meuleman" w:date="2015-09-14T15:21:00Z" w:id="160">
        <w:r>
          <w:rPr/>
          <w:t xml:space="preserve">with </w:t>
        </w:r>
      </w:ins>
      <w:r>
        <w:rPr/>
        <w:t xml:space="preserve">those given by the authors. All </w:t>
      </w:r>
      <w:r>
        <w:rPr>
          <w:shd w:fill="FFFF00" w:val="clear"/>
        </w:rPr>
        <w:t>code</w:t>
      </w:r>
      <w:r>
        <w:rPr/>
        <w:t xml:space="preserve"> for the analyses</w:t>
      </w:r>
      <w:ins w:author="Mark Wilber" w:date="2015-09-14T08:27:00Z" w:id="161">
        <w:r>
          <w:rPr/>
          <w:t xml:space="preserve"> can be found at </w:t>
        </w:r>
      </w:ins>
      <w:ins w:author="Mark Wilber" w:date="2015-09-14T08:28:00Z" w:id="162">
        <w:r>
          <w:rPr>
            <w:i/>
            <w:iCs/>
          </w:rPr>
          <w:t>https://github.com/mqwilber/parasite_mortality.</w:t>
        </w:r>
      </w:ins>
      <w:r>
        <w:rPr/>
        <w:t xml:space="preserve"> </w:t>
      </w:r>
      <w:del w:author="Mark Wilber" w:date="2015-09-14T08:27:00Z" w:id="163">
        <w:r>
          <w:rPr/>
          <w:delText>is</w:delText>
        </w:r>
      </w:del>
      <w:r>
        <w:rPr/>
        <w:t xml:space="preserve"> </w:t>
      </w:r>
      <w:del w:author="Mark Wilber" w:date="2015-09-14T08:28:00Z" w:id="164">
        <w:r>
          <w:rPr/>
          <w:delText>provided in</w:delText>
        </w:r>
      </w:del>
      <w:r>
        <w:rPr/>
        <w:t xml:space="preserve"> </w:t>
      </w:r>
      <w:del w:author="Mark Wilber" w:date="2015-09-14T08:29:00Z" w:id="165">
        <w:r>
          <w:rPr>
            <w:shd w:fill="FFFF00" w:val="clear"/>
          </w:rPr>
          <w:delText>Supplementary Data S3</w:delText>
        </w:r>
      </w:del>
      <w:ins w:author="Maria Meuleman" w:date="2015-09-14T15:21:00Z" w:id="166">
        <w:r>
          <w:rPr>
            <w:shd w:fill="FFFF00" w:val="clear"/>
          </w:rPr>
          <w:t xml:space="preserve"> [You have not actually provided code, only a url</w:t>
        </w:r>
      </w:ins>
      <w:ins w:author="Mark Wilber" w:date="2015-09-14T08:25:00Z" w:id="167">
        <w:r>
          <w:rPr>
            <w:shd w:fill="FFFF00" w:val="clear"/>
          </w:rPr>
          <w:t xml:space="preserve">. </w:t>
        </w:r>
      </w:ins>
      <w:ins w:author="Mark Wilber" w:date="2015-09-14T08:27:00Z" w:id="168">
        <w:r>
          <w:rPr>
            <w:shd w:fill="FFFF00" w:val="clear"/>
          </w:rPr>
          <w:t>Is it ok to provide a link to the code in the main text and not include Supplementary Data 3 (1.3)?</w:t>
        </w:r>
      </w:ins>
      <w:ins w:author="Maria Meuleman" w:date="2015-09-14T15:21:00Z" w:id="169">
        <w:r>
          <w:rPr>
            <w:shd w:fill="FFFF00" w:val="clear"/>
          </w:rPr>
          <w:t>]</w:t>
        </w:r>
      </w:ins>
      <w:r>
        <w:rPr>
          <w:shd w:fill="FFFF00" w:val="clear"/>
        </w:rPr>
        <w:t>.</w:t>
      </w:r>
    </w:p>
    <w:p>
      <w:pPr>
        <w:pStyle w:val="style44"/>
        <w:spacing w:line="480" w:lineRule="auto"/>
        <w:ind w:firstLine="701" w:left="0" w:right="0"/>
      </w:pPr>
      <w:r>
        <w:rPr>
          <w:b/>
          <w:bCs/>
        </w:rPr>
      </w:r>
    </w:p>
    <w:p>
      <w:pPr>
        <w:pStyle w:val="style44"/>
        <w:spacing w:line="480" w:lineRule="auto"/>
      </w:pPr>
      <w:r>
        <w:rPr>
          <w:b/>
          <w:bCs/>
        </w:rPr>
        <w:t>3</w:t>
      </w:r>
      <w:ins w:author="Wendy Relf" w:date="2015-09-01T18:48:00Z" w:id="170">
        <w:r>
          <w:rPr>
            <w:b/>
            <w:bCs/>
          </w:rPr>
          <w:t>.</w:t>
        </w:r>
      </w:ins>
      <w:r>
        <w:rPr>
          <w:b/>
          <w:bCs/>
        </w:rPr>
        <w:t xml:space="preserve"> Results</w:t>
      </w:r>
    </w:p>
    <w:p>
      <w:pPr>
        <w:pStyle w:val="style44"/>
        <w:spacing w:line="480" w:lineRule="auto"/>
      </w:pPr>
      <w:r>
        <w:rPr>
          <w:b w:val="false"/>
          <w:bCs/>
          <w:i/>
        </w:rPr>
        <w:t>3.1</w:t>
      </w:r>
      <w:ins w:author="Wendy Relf" w:date="2015-09-01T18:48:00Z" w:id="171">
        <w:r>
          <w:rPr>
            <w:b w:val="false"/>
            <w:bCs/>
            <w:i/>
          </w:rPr>
          <w:t>.</w:t>
        </w:r>
      </w:ins>
      <w:r>
        <w:rPr>
          <w:b w:val="false"/>
          <w:bCs/>
          <w:i/>
        </w:rPr>
        <w:t xml:space="preserve"> Question 1: </w:t>
      </w:r>
      <w:ins w:author="Wendy Relf" w:date="2015-09-01T18:48:00Z" w:id="172">
        <w:r>
          <w:rPr>
            <w:bCs/>
            <w:i/>
          </w:rPr>
          <w:t>d</w:t>
        </w:r>
      </w:ins>
      <w:del w:author="Wendy Relf" w:date="2015-09-01T18:48:00Z" w:id="173">
        <w:r>
          <w:rPr>
            <w:b w:val="false"/>
            <w:bCs/>
            <w:i/>
          </w:rPr>
          <w:delText>D</w:delText>
        </w:r>
      </w:del>
      <w:r>
        <w:rPr>
          <w:b w:val="false"/>
          <w:bCs/>
          <w:i/>
        </w:rPr>
        <w:t>etecting presence of PIHM</w:t>
      </w:r>
    </w:p>
    <w:p>
      <w:pPr>
        <w:pStyle w:val="style44"/>
        <w:spacing w:line="480" w:lineRule="auto"/>
        <w:ind w:firstLine="701" w:left="0" w:right="0"/>
      </w:pPr>
      <w:r>
        <w:rPr/>
        <w:t>The power of the Adjei Method to detect PIHM in a system was close to unity for larger sample sizes and tended to decrease as sample size decreased for all survival functions (Fig. 2C; Supplementary Fig</w:t>
      </w:r>
      <w:ins w:author="Wendy Relf" w:date="2015-09-01T18:50:00Z" w:id="174">
        <w:r>
          <w:rPr/>
          <w:t>s</w:t>
        </w:r>
      </w:ins>
      <w:r>
        <w:rPr/>
        <w:t>. S1</w:t>
      </w:r>
      <w:ins w:author="Wendy Relf" w:date="2015-09-01T18:49:00Z" w:id="175">
        <w:r>
          <w:rPr/>
          <w:t xml:space="preserve"> </w:t>
        </w:r>
      </w:ins>
      <w:r>
        <w:rPr/>
        <w:t>-</w:t>
      </w:r>
      <w:ins w:author="Wendy Relf" w:date="2015-09-01T18:49:00Z" w:id="176">
        <w:r>
          <w:rPr/>
          <w:t xml:space="preserve"> </w:t>
        </w:r>
      </w:ins>
      <w:r>
        <w:rPr/>
        <w:t>S3). The Likelihood Method had a power close to unity for all parameter combinations and sample sizes considered. With gradual survival functions, the power of the Likelihood Method decreased slightly for small samples sizes (Fig. 2C, Supplementary Fig</w:t>
      </w:r>
      <w:ins w:author="Wendy Relf" w:date="2015-09-01T18:50:00Z" w:id="177">
        <w:r>
          <w:rPr/>
          <w:t>s</w:t>
        </w:r>
      </w:ins>
      <w:r>
        <w:rPr/>
        <w:t>. S1</w:t>
      </w:r>
      <w:ins w:author="Wendy Relf" w:date="2015-09-01T18:50:00Z" w:id="178">
        <w:r>
          <w:rPr/>
          <w:t xml:space="preserve"> </w:t>
        </w:r>
      </w:ins>
      <w:r>
        <w:rPr/>
        <w:t>-</w:t>
      </w:r>
      <w:ins w:author="Wendy Relf" w:date="2015-09-01T18:50:00Z" w:id="179">
        <w:r>
          <w:rPr/>
          <w:t xml:space="preserve"> </w:t>
        </w:r>
      </w:ins>
      <w:r>
        <w:rPr/>
        <w:t>S3).</w:t>
      </w:r>
    </w:p>
    <w:p>
      <w:pPr>
        <w:pStyle w:val="style44"/>
        <w:spacing w:line="480" w:lineRule="auto"/>
        <w:ind w:firstLine="701" w:left="0" w:right="0"/>
      </w:pPr>
      <w:r>
        <w:rPr/>
        <w:t>The Adjei Method had highly inflated Type I error rates (i.e. falsely detected PIHM) for all parameter combinations that we considered (Fig. 2B; Supplementary Fig</w:t>
      </w:r>
      <w:ins w:author="Wendy Relf" w:date="2015-09-01T18:50:00Z" w:id="180">
        <w:r>
          <w:rPr/>
          <w:t>s</w:t>
        </w:r>
      </w:ins>
      <w:r>
        <w:rPr/>
        <w:t>. S1</w:t>
      </w:r>
      <w:ins w:author="Wendy Relf" w:date="2015-09-01T18:49:00Z" w:id="181">
        <w:r>
          <w:rPr/>
          <w:t xml:space="preserve"> </w:t>
        </w:r>
      </w:ins>
      <w:r>
        <w:rPr/>
        <w:t>-</w:t>
      </w:r>
      <w:ins w:author="Wendy Relf" w:date="2015-09-01T18:49:00Z" w:id="182">
        <w:r>
          <w:rPr/>
          <w:t xml:space="preserve"> </w:t>
        </w:r>
      </w:ins>
      <w:r>
        <w:rPr/>
        <w:t>S3). This method also showed the unintuitive pattern of decreasing Type I error rate with decreasing sample size. This occurred because, at small samples sizes, intensity data must be binned before the Adjei Method can be used (</w:t>
      </w:r>
      <w:r>
        <w:rPr>
          <w:shd w:fill="FFFF00" w:val="clear"/>
        </w:rPr>
        <w:t>Supplementary Data S</w:t>
      </w:r>
      <w:ins w:author="Mark Wilber" w:date="2015-09-14T08:29:00Z" w:id="183">
        <w:r>
          <w:rPr>
            <w:shd w:fill="FFFF00" w:val="clear"/>
          </w:rPr>
          <w:t>1.</w:t>
        </w:r>
      </w:ins>
      <w:r>
        <w:rPr>
          <w:shd w:fill="FFFF00" w:val="clear"/>
        </w:rPr>
        <w:t>2</w:t>
      </w:r>
      <w:r>
        <w:rPr/>
        <w:t>). In contrast, the Likelihood Method showed a Type I error rate at or near the pre-set level of 0.05 for all parameter combinations and sample sizes considered (Fig. 2B; Supplementary Fig</w:t>
      </w:r>
      <w:ins w:author="Wendy Relf" w:date="2015-09-01T18:50:00Z" w:id="184">
        <w:r>
          <w:rPr/>
          <w:t>s</w:t>
        </w:r>
      </w:ins>
      <w:r>
        <w:rPr/>
        <w:t>. S1</w:t>
      </w:r>
      <w:ins w:author="Wendy Relf" w:date="2015-09-01T18:49:00Z" w:id="185">
        <w:r>
          <w:rPr/>
          <w:t xml:space="preserve"> </w:t>
        </w:r>
      </w:ins>
      <w:r>
        <w:rPr/>
        <w:t>-</w:t>
      </w:r>
      <w:ins w:author="Wendy Relf" w:date="2015-09-01T18:49:00Z" w:id="186">
        <w:r>
          <w:rPr/>
          <w:t xml:space="preserve"> </w:t>
        </w:r>
      </w:ins>
      <w:r>
        <w:rPr/>
        <w:t>S3).</w:t>
      </w:r>
    </w:p>
    <w:p>
      <w:pPr>
        <w:pStyle w:val="style44"/>
        <w:spacing w:line="480" w:lineRule="auto"/>
        <w:ind w:firstLine="701" w:left="0" w:right="0"/>
      </w:pPr>
      <w:r>
        <w:rPr/>
        <w:t>When all parameters were jointly estimated, the Likelihood Method showed highly context-dependent results</w:t>
      </w:r>
      <w:ins w:author="Maria Meuleman" w:date="2015-09-14T15:23:00Z" w:id="187">
        <w:r>
          <w:rPr/>
          <w:t>,</w:t>
        </w:r>
      </w:ins>
      <w:r>
        <w:rPr/>
        <w:t xml:space="preserve"> even when detecting PIHM under the best-case scenario of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oMath>
      <w:r>
        <w:rPr/>
        <w:t>. For steep survival curves, PIHM could be detected with a power of greater than 0.8 from a sample of less than 100 hosts (Fig. 3). However, for moderate survival functions over 400 hosts had to be sampled to achieve the same power and for gradual survival functions, no tested sample size ever achieved a power greater than 0.8 (Fig. 3).</w:t>
      </w:r>
    </w:p>
    <w:p>
      <w:pPr>
        <w:pStyle w:val="style44"/>
        <w:spacing w:line="480" w:lineRule="auto"/>
        <w:ind w:firstLine="701" w:left="0" w:right="0"/>
      </w:pPr>
      <w:r>
        <w:rPr>
          <w:b/>
          <w:bCs/>
        </w:rPr>
      </w:r>
    </w:p>
    <w:p>
      <w:pPr>
        <w:pStyle w:val="style44"/>
        <w:spacing w:line="480" w:lineRule="auto"/>
      </w:pPr>
      <w:r>
        <w:rPr>
          <w:b w:val="false"/>
          <w:bCs/>
          <w:i/>
        </w:rPr>
        <w:t>3.2</w:t>
      </w:r>
      <w:ins w:author="Wendy Relf" w:date="2015-09-01T18:50:00Z" w:id="188">
        <w:r>
          <w:rPr>
            <w:bCs/>
            <w:i/>
          </w:rPr>
          <w:t>.</w:t>
        </w:r>
      </w:ins>
      <w:r>
        <w:rPr>
          <w:b w:val="false"/>
          <w:bCs/>
          <w:i/>
        </w:rPr>
        <w:t xml:space="preserve"> Question 2: </w:t>
      </w:r>
      <w:del w:author="Wendy Relf" w:date="2015-09-01T18:49:00Z" w:id="189">
        <w:r>
          <w:rPr>
            <w:b w:val="false"/>
            <w:bCs/>
            <w:i/>
          </w:rPr>
          <w:delText xml:space="preserve">Estimating </w:delText>
        </w:r>
      </w:del>
      <w:ins w:author="Wendy Relf" w:date="2015-09-01T18:49:00Z" w:id="190">
        <w:r>
          <w:rPr>
            <w:b w:val="false"/>
            <w:bCs/>
            <w:i/>
          </w:rPr>
          <w:t xml:space="preserve">estimating </w:t>
        </w:r>
      </w:ins>
      <w:r>
        <w:rPr>
          <w:b w:val="false"/>
          <w:bCs/>
          <w:i/>
        </w:rPr>
        <w:t xml:space="preserve">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b w:val="false"/>
          <w:bCs/>
          <w:i/>
        </w:rPr>
        <w:t xml:space="preserve"> and survival function</w:t>
      </w:r>
    </w:p>
    <w:p>
      <w:pPr>
        <w:pStyle w:val="style44"/>
        <w:spacing w:line="480" w:lineRule="auto"/>
        <w:ind w:firstLine="701" w:left="0" w:right="0"/>
      </w:pPr>
      <w:r>
        <w:rPr/>
        <w:t xml:space="preserve">The Likelihood Method gave asymptotically unbiased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for all combinations of parameters examined in this study (Fig. 4, Supplementary Fig</w:t>
      </w:r>
      <w:ins w:author="Wendy Relf" w:date="2015-09-01T18:50:00Z" w:id="191">
        <w:r>
          <w:rPr/>
          <w:t>s</w:t>
        </w:r>
      </w:ins>
      <w:r>
        <w:rPr/>
        <w:t>. S4</w:t>
      </w:r>
      <w:ins w:author="Wendy Relf" w:date="2015-09-01T18:50:00Z" w:id="192">
        <w:r>
          <w:rPr/>
          <w:t xml:space="preserve"> </w:t>
        </w:r>
      </w:ins>
      <w:r>
        <w:rPr/>
        <w:t>-</w:t>
      </w:r>
      <w:ins w:author="Wendy Relf" w:date="2015-09-01T18:50:00Z" w:id="193">
        <w:r>
          <w:rPr/>
          <w:t xml:space="preserve"> </w:t>
        </w:r>
      </w:ins>
      <w:r>
        <w:rPr/>
        <w:t xml:space="preserve">S6). Even for the smallest sample sizes we considered, the </w:t>
      </w:r>
      <w:del w:author="Maria Meuleman" w:date="2015-09-14T15:25:00Z" w:id="194">
        <w:r>
          <w:rPr/>
          <w:delText xml:space="preserve">Likelihood Method’s </w:delText>
        </w:r>
      </w:del>
      <w:r>
        <w:rPr/>
        <w:t xml:space="preserve">estimate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was largely unbiased</w:t>
      </w:r>
      <w:ins w:author="Maria Meuleman" w:date="2015-09-14T15:25:00Z" w:id="195">
        <w:r>
          <w:rPr/>
          <w:t xml:space="preserve"> when using the Likelihood Method</w:t>
        </w:r>
      </w:ins>
      <w:r>
        <w:rPr/>
        <w:t xml:space="preserve">, with small biases occurring for gradual host survival functions. The precision of the </w:t>
      </w:r>
      <w:del w:author="Maria Meuleman" w:date="2015-09-14T15:25:00Z" w:id="196">
        <w:r>
          <w:rPr/>
          <w:delText xml:space="preserve">Likelihood Method’s </w:delText>
        </w:r>
      </w:del>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decreased (increasing coefficient of variation) as sample size decreased for all parameter combinations we examined</w:t>
      </w:r>
      <w:ins w:author="Maria Meuleman" w:date="2015-09-14T15:25:00Z" w:id="197">
        <w:r>
          <w:rPr/>
          <w:t xml:space="preserve"> using the Likelihood Method</w:t>
        </w:r>
      </w:ins>
      <w:r>
        <w:rPr/>
        <w:t xml:space="preserve"> (Fig. 4, Supplementary Fig</w:t>
      </w:r>
      <w:ins w:author="Wendy Relf" w:date="2015-09-01T18:50:00Z" w:id="198">
        <w:r>
          <w:rPr/>
          <w:t>s</w:t>
        </w:r>
      </w:ins>
      <w:r>
        <w:rPr/>
        <w:t>. S4</w:t>
      </w:r>
      <w:ins w:author="Wendy Relf" w:date="2015-09-01T18:50:00Z" w:id="199">
        <w:r>
          <w:rPr/>
          <w:t xml:space="preserve"> </w:t>
        </w:r>
      </w:ins>
      <w:r>
        <w:rPr/>
        <w:t>-</w:t>
      </w:r>
      <w:ins w:author="Wendy Relf" w:date="2015-09-01T18:50:00Z" w:id="200">
        <w:r>
          <w:rPr/>
          <w:t xml:space="preserve"> </w:t>
        </w:r>
      </w:ins>
      <w:r>
        <w:rPr/>
        <w:t>S6).</w:t>
      </w:r>
    </w:p>
    <w:p>
      <w:pPr>
        <w:pStyle w:val="style44"/>
        <w:spacing w:line="480" w:lineRule="auto"/>
        <w:ind w:firstLine="701" w:left="0" w:right="0"/>
      </w:pPr>
      <w:r>
        <w:rPr/>
        <w:t xml:space="preserve">The Adjei Method produced biased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across nearly all parameter combinations, tending to underestimate the true value of the parameter (Fig. 4, Supplementary Fi</w:t>
      </w:r>
      <w:del w:author="Mark Wilber" w:date="2015-09-14T08:29:00Z" w:id="201">
        <w:r>
          <w:rPr/>
          <w:delText>s</w:delText>
        </w:r>
      </w:del>
      <w:r>
        <w:rPr/>
        <w:t>g</w:t>
      </w:r>
      <w:ins w:author="Mark Wilber" w:date="2015-09-14T08:29:00Z" w:id="202">
        <w:r>
          <w:rPr/>
          <w:t>s</w:t>
        </w:r>
      </w:ins>
      <w:r>
        <w:rPr/>
        <w:t>. S4</w:t>
      </w:r>
      <w:ins w:author="Wendy Relf" w:date="2015-09-01T18:50:00Z" w:id="203">
        <w:r>
          <w:rPr/>
          <w:t xml:space="preserve"> </w:t>
        </w:r>
      </w:ins>
      <w:r>
        <w:rPr/>
        <w:t>-</w:t>
      </w:r>
      <w:ins w:author="Wendy Relf" w:date="2015-09-01T18:50:00Z" w:id="204">
        <w:r>
          <w:rPr/>
          <w:t xml:space="preserve"> </w:t>
        </w:r>
      </w:ins>
      <w:r>
        <w:rPr/>
        <w:t xml:space="preserve">S6). For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from the Adjei Method were largely unbiased for large samples sizes, but as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increased, the Adjei Method produced biased estimates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across all sample sizes, with bias increasing as sample size decreased (Fig. 4, Supplementary Fig</w:t>
      </w:r>
      <w:ins w:author="Wendy Relf" w:date="2015-09-01T18:50:00Z" w:id="205">
        <w:r>
          <w:rPr/>
          <w:t>s</w:t>
        </w:r>
      </w:ins>
      <w:r>
        <w:rPr/>
        <w:t>. S4</w:t>
      </w:r>
      <w:ins w:author="Wendy Relf" w:date="2015-09-01T18:50:00Z" w:id="206">
        <w:r>
          <w:rPr/>
          <w:t xml:space="preserve"> </w:t>
        </w:r>
      </w:ins>
      <w:r>
        <w:rPr/>
        <w:t>-</w:t>
      </w:r>
      <w:ins w:author="Wendy Relf" w:date="2015-09-01T18:50:00Z" w:id="207">
        <w:r>
          <w:rPr/>
          <w:t xml:space="preserve"> </w:t>
        </w:r>
      </w:ins>
      <w:r>
        <w:rPr/>
        <w:t xml:space="preserve">S6).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from the Adjei Method also showed large decreases in precision with the steepest survival function across all values of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(Fig. 4, Supplementary Fig</w:t>
      </w:r>
      <w:ins w:author="Wendy Relf" w:date="2015-09-01T18:50:00Z" w:id="208">
        <w:r>
          <w:rPr/>
          <w:t>s</w:t>
        </w:r>
      </w:ins>
      <w:r>
        <w:rPr/>
        <w:t>. S4</w:t>
      </w:r>
      <w:ins w:author="Wendy Relf" w:date="2015-09-01T18:50:00Z" w:id="209">
        <w:r>
          <w:rPr/>
          <w:t xml:space="preserve"> </w:t>
        </w:r>
      </w:ins>
      <w:r>
        <w:rPr/>
        <w:t>-</w:t>
      </w:r>
      <w:ins w:author="Wendy Relf" w:date="2015-09-01T18:50:00Z" w:id="210">
        <w:r>
          <w:rPr/>
          <w:t xml:space="preserve"> </w:t>
        </w:r>
      </w:ins>
      <w:r>
        <w:rPr/>
        <w:t>S6).</w:t>
      </w:r>
    </w:p>
    <w:p>
      <w:pPr>
        <w:pStyle w:val="style44"/>
        <w:spacing w:line="480" w:lineRule="auto"/>
        <w:ind w:firstLine="701" w:left="0" w:right="0"/>
      </w:pPr>
      <w:r>
        <w:rPr/>
        <w:t xml:space="preserve">In terms of the host survival function, the Likelihood Method gave unbiased estimates of survival function parameter </w:t>
      </w:r>
      <w:r>
        <w:rPr/>
      </w:r>
      <m:oMath xmlns:m="http://schemas.openxmlformats.org/officeDocument/2006/math">
        <m:r>
          <w:rPr>
            <w:rFonts w:ascii="Cambria Math" w:hAnsi="Cambria Math"/>
          </w:rPr>
          <m:t xml:space="preserve">a</m:t>
        </m:r>
      </m:oMath>
      <w:r>
        <w:rPr/>
        <w:t xml:space="preserve"> when sample sizes were large, however as sample size decreased these estimates became severely biased (Fig. 4, Supplementary Fig</w:t>
      </w:r>
      <w:ins w:author="Wendy Relf" w:date="2015-09-01T18:51:00Z" w:id="211">
        <w:r>
          <w:rPr/>
          <w:t>s</w:t>
        </w:r>
      </w:ins>
      <w:r>
        <w:rPr/>
        <w:t>. S7</w:t>
      </w:r>
      <w:ins w:author="Wendy Relf" w:date="2015-09-01T18:51:00Z" w:id="212">
        <w:r>
          <w:rPr/>
          <w:t xml:space="preserve"> </w:t>
        </w:r>
      </w:ins>
      <w:r>
        <w:rPr/>
        <w:t>-</w:t>
      </w:r>
      <w:ins w:author="Wendy Relf" w:date="2015-09-01T18:51:00Z" w:id="213">
        <w:r>
          <w:rPr/>
          <w:t xml:space="preserve"> </w:t>
        </w:r>
      </w:ins>
      <w:r>
        <w:rPr/>
        <w:t>S9)</w:t>
      </w:r>
      <w:ins w:author="Wendy Relf" w:date="2015-09-02T12:45:00Z" w:id="214">
        <w:r>
          <w:rPr/>
          <w:t>.</w:t>
        </w:r>
      </w:ins>
      <w:r>
        <w:rPr/>
        <w:t xml:space="preserve"> The Adjei Method produced biased estimates of the host survival function across all sample sizes, with consistently greater bias for steeper survival functions and higher mean parasite loads. (Fig. 4, Supplementary Fig</w:t>
      </w:r>
      <w:ins w:author="Wendy Relf" w:date="2015-09-01T18:51:00Z" w:id="215">
        <w:r>
          <w:rPr/>
          <w:t>s</w:t>
        </w:r>
      </w:ins>
      <w:r>
        <w:rPr/>
        <w:t>. S7</w:t>
      </w:r>
      <w:ins w:author="Wendy Relf" w:date="2015-09-01T18:51:00Z" w:id="216">
        <w:r>
          <w:rPr/>
          <w:t xml:space="preserve"> </w:t>
        </w:r>
      </w:ins>
      <w:r>
        <w:rPr/>
        <w:t>-</w:t>
      </w:r>
      <w:ins w:author="Wendy Relf" w:date="2015-09-01T18:51:00Z" w:id="217">
        <w:r>
          <w:rPr/>
          <w:t xml:space="preserve"> </w:t>
        </w:r>
      </w:ins>
      <w:r>
        <w:rPr/>
        <w:t>S9).</w:t>
      </w:r>
    </w:p>
    <w:p>
      <w:pPr>
        <w:pStyle w:val="style44"/>
        <w:spacing w:line="480" w:lineRule="auto"/>
        <w:ind w:firstLine="701" w:left="0" w:right="0"/>
      </w:pPr>
      <w:r>
        <w:rPr>
          <w:b/>
          <w:bCs/>
        </w:rPr>
      </w:r>
    </w:p>
    <w:p>
      <w:pPr>
        <w:pStyle w:val="style44"/>
        <w:spacing w:line="480" w:lineRule="auto"/>
      </w:pPr>
      <w:r>
        <w:rPr>
          <w:b w:val="false"/>
          <w:bCs/>
          <w:i/>
        </w:rPr>
        <w:t>3.3</w:t>
      </w:r>
      <w:ins w:author="Wendy Relf" w:date="2015-09-01T18:51:00Z" w:id="218">
        <w:r>
          <w:rPr>
            <w:b w:val="false"/>
            <w:bCs/>
            <w:i/>
          </w:rPr>
          <w:t>.</w:t>
        </w:r>
      </w:ins>
      <w:r>
        <w:rPr>
          <w:b w:val="false"/>
          <w:bCs/>
          <w:i/>
        </w:rPr>
        <w:t xml:space="preserve"> Application to real data</w:t>
      </w:r>
    </w:p>
    <w:p>
      <w:pPr>
        <w:pStyle w:val="style44"/>
        <w:spacing w:line="480" w:lineRule="auto"/>
        <w:ind w:firstLine="701" w:left="0" w:right="0"/>
      </w:pPr>
      <w:r>
        <w:rPr/>
        <w:t xml:space="preserve">The previous authors qualitatively detected PIHM in </w:t>
      </w:r>
      <w:del w:author="Wendy Relf" w:date="2015-09-01T18:51:00Z" w:id="219">
        <w:r>
          <w:rPr/>
          <w:delText xml:space="preserve">7 </w:delText>
        </w:r>
      </w:del>
      <w:ins w:author="Wendy Relf" w:date="2015-09-01T18:51:00Z" w:id="220">
        <w:r>
          <w:rPr/>
          <w:t xml:space="preserve">seven </w:t>
        </w:r>
      </w:ins>
      <w:r>
        <w:rPr/>
        <w:t xml:space="preserve">of the 10 datasets considered (Table 1). The Likelihood Method parameterized from the pre-mortality parameters of the Crofton Method detected significant PIHM in </w:t>
      </w:r>
      <w:del w:author="Wendy Relf" w:date="2015-09-01T18:51:00Z" w:id="221">
        <w:r>
          <w:rPr/>
          <w:delText xml:space="preserve">6 </w:delText>
        </w:r>
      </w:del>
      <w:ins w:author="Wendy Relf" w:date="2015-09-01T18:51:00Z" w:id="222">
        <w:r>
          <w:rPr/>
          <w:t xml:space="preserve">six </w:t>
        </w:r>
      </w:ins>
      <w:r>
        <w:rPr/>
        <w:t xml:space="preserve">of these </w:t>
      </w:r>
      <w:del w:author="Wendy Relf" w:date="2015-09-01T18:51:00Z" w:id="223">
        <w:r>
          <w:rPr/>
          <w:delText xml:space="preserve">7 </w:delText>
        </w:r>
      </w:del>
      <w:ins w:author="Wendy Relf" w:date="2015-09-01T18:51:00Z" w:id="224">
        <w:r>
          <w:rPr/>
          <w:t xml:space="preserve">seven </w:t>
        </w:r>
      </w:ins>
      <w:r>
        <w:rPr/>
        <w:t xml:space="preserve">datasets at a significance level of 0.05. The only dataset in which the Likelihood Method did not detect a significant effect of PIHM was the Adjei dataset for female </w:t>
      </w:r>
      <w:r>
        <w:rPr>
          <w:i/>
          <w:iCs/>
        </w:rPr>
        <w:t>S. tumbil</w:t>
      </w:r>
      <w:r>
        <w:rPr/>
        <w:t>. For this dataset there was a marginally significant effect of PIHM (</w:t>
      </w:r>
      <w:r>
        <w:rPr/>
      </w:r>
      <m:oMath xmlns:m="http://schemas.openxmlformats.org/officeDocument/2006/math">
        <m:sSubSup>
          <m:e>
            <m:r>
              <w:rPr>
                <w:rFonts w:ascii="Cambria Math" w:hAnsi="Cambria Math"/>
              </w:rPr>
              <m:t xml:space="preserve">χ</m:t>
            </m:r>
          </m:e>
          <m:sub>
            <m:r>
              <w:rPr>
                <w:rFonts w:ascii="Cambria Math" w:hAnsi="Cambria Math"/>
              </w:rPr>
              <m:t xml:space="preserve">d</m:t>
            </m:r>
            <m:r>
              <w:rPr>
                <w:rFonts w:ascii="Cambria Math" w:hAnsi="Cambria Math"/>
              </w:rPr>
              <m:t xml:space="preserve">f</m:t>
            </m:r>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069</m:t>
        </m:r>
      </m:oMath>
      <w:r>
        <w:rPr/>
        <w:t>)</w:t>
      </w:r>
      <w:r>
        <w:rPr>
          <w:rStyle w:val="style40"/>
          <w:vanish w:val="false"/>
        </w:rPr>
        <w:commentReference w:id="0"/>
      </w:r>
      <w:r>
        <w:rPr/>
        <w:t xml:space="preserve">. The Adjei Method detected PIHM in </w:t>
      </w:r>
      <w:del w:author="Wendy Relf" w:date="2015-09-01T18:52:00Z" w:id="225">
        <w:r>
          <w:rPr/>
          <w:delText xml:space="preserve">9 </w:delText>
        </w:r>
      </w:del>
      <w:ins w:author="Wendy Relf" w:date="2015-09-01T18:52:00Z" w:id="226">
        <w:r>
          <w:rPr/>
          <w:t xml:space="preserve">nine </w:t>
        </w:r>
      </w:ins>
      <w:r>
        <w:rPr/>
        <w:t xml:space="preserve">of the 10 datasets (Table 1), consistent with our simulation results showing that the Adjei Method has a high Type I error rate. Moreover, the Adjei Method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were quite variable for the Crofton data, consistent with our simulation results that the Adjei Method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could be imprecise for sample sizes of less than 1000 hosts (Supplementary Fig</w:t>
      </w:r>
      <w:ins w:author="Wendy Relf" w:date="2015-09-01T18:52:00Z" w:id="227">
        <w:r>
          <w:rPr/>
          <w:t>s</w:t>
        </w:r>
      </w:ins>
      <w:r>
        <w:rPr/>
        <w:t>. S4</w:t>
      </w:r>
      <w:ins w:author="Wendy Relf" w:date="2015-09-01T18:52:00Z" w:id="228">
        <w:r>
          <w:rPr/>
          <w:t xml:space="preserve"> </w:t>
        </w:r>
      </w:ins>
      <w:r>
        <w:rPr/>
        <w:t>-</w:t>
      </w:r>
      <w:ins w:author="Wendy Relf" w:date="2015-09-01T18:52:00Z" w:id="229">
        <w:r>
          <w:rPr/>
          <w:t xml:space="preserve"> </w:t>
        </w:r>
      </w:ins>
      <w:r>
        <w:rPr/>
        <w:t>S6).</w:t>
      </w:r>
    </w:p>
    <w:p>
      <w:pPr>
        <w:pStyle w:val="style44"/>
        <w:spacing w:line="480" w:lineRule="auto"/>
        <w:ind w:firstLine="701" w:left="0" w:right="0"/>
      </w:pPr>
      <w:r>
        <w:rPr>
          <w:b/>
          <w:bCs/>
        </w:rPr>
      </w:r>
    </w:p>
    <w:p>
      <w:pPr>
        <w:pStyle w:val="style44"/>
        <w:spacing w:line="480" w:lineRule="auto"/>
      </w:pPr>
      <w:r>
        <w:rPr>
          <w:b/>
          <w:bCs/>
        </w:rPr>
        <w:t>4</w:t>
      </w:r>
      <w:ins w:author="Wendy Relf" w:date="2015-09-01T18:52:00Z" w:id="230">
        <w:r>
          <w:rPr>
            <w:b/>
            <w:bCs/>
          </w:rPr>
          <w:t>.</w:t>
        </w:r>
      </w:ins>
      <w:r>
        <w:rPr>
          <w:b/>
          <w:bCs/>
        </w:rPr>
        <w:t xml:space="preserve"> Discussion</w:t>
      </w:r>
    </w:p>
    <w:p>
      <w:pPr>
        <w:pStyle w:val="style44"/>
        <w:spacing w:line="480" w:lineRule="auto"/>
        <w:ind w:firstLine="701" w:left="0" w:right="0"/>
      </w:pPr>
      <w:r>
        <w:rPr/>
        <w:t xml:space="preserve">Our likelihood-based method to estimate </w:t>
      </w:r>
      <w:del w:author="Maria Meuleman" w:date="2015-09-14T15:27:00Z" w:id="231">
        <w:r>
          <w:rPr/>
          <w:delText>parasite-induced host mortality</w:delText>
        </w:r>
      </w:del>
      <w:ins w:author="Maria Meuleman" w:date="2015-09-14T15:27:00Z" w:id="232">
        <w:r>
          <w:rPr/>
          <w:t>PIHM</w:t>
        </w:r>
      </w:ins>
      <w:r>
        <w:rPr/>
        <w:t xml:space="preserve"> from observed parasite intensity data is a significant improvement over the previous methods. In simulations, it had greater power for detecting PIHM over a wider range of parameter values and </w:t>
      </w:r>
      <w:ins w:author="Maria Meuleman" w:date="2015-09-14T15:28:00Z" w:id="233">
        <w:r>
          <w:rPr/>
          <w:t xml:space="preserve">it </w:t>
        </w:r>
      </w:ins>
      <w:r>
        <w:rPr/>
        <w:t>also exhibited fewer false detection events (Type I errors) in both simulations and when applied to published datasets previously used in PIHM analyses. The Likelihood Method was also generally less biased and more precise when quantifying parasite-induced mortality via the host survival function for the parameters we considered. The superior performance of the Likelihood Method over the Adjei Method can be attributed to its fewer parameters, its lack of unnecessary data alteration, and its applicability across a variety of different parameter combinations. In short, the Likelihood Method is a better method for detecting and quantifying PIHM than the previously proposed Adjei Method.</w:t>
      </w:r>
    </w:p>
    <w:p>
      <w:pPr>
        <w:pStyle w:val="style44"/>
        <w:spacing w:line="480" w:lineRule="auto"/>
        <w:ind w:firstLine="701" w:left="0" w:right="0"/>
      </w:pPr>
      <w:r>
        <w:rPr/>
        <w:t>Although superior to the Adjei Method, the Likelihood Method still cannot be applied to all real datasets. For host-parasite systems where host mortality occurs as a steep, non-linear function of parasite intensity</w:t>
      </w:r>
      <w:ins w:author="Maria Meuleman" w:date="2015-09-14T15:29:00Z" w:id="234">
        <w:r>
          <w:rPr/>
          <w:t>,</w:t>
        </w:r>
      </w:ins>
      <w:r>
        <w:rPr/>
        <w:t xml:space="preserve"> only 75 hosts must be sampled to have an 80% power in detecting PIHM. However, as the maximum slope of the survival function decreases and the function becomes somewhat linear, hundreds</w:t>
      </w:r>
      <w:del w:author="Maria Meuleman" w:date="2015-09-14T15:29:00Z" w:id="235">
        <w:r>
          <w:rPr/>
          <w:delText>,</w:delText>
        </w:r>
      </w:del>
      <w:r>
        <w:rPr/>
        <w:t xml:space="preserve"> or possibly thousands of hosts would have to be sampled to achieve the same result. This is consistent with previous studies which illustrate the difficulty of detecting PIHM from linear host survival functions (Lanciani and Boyett, 1989). While it may be feasible to sample several hundred invertebrates or small fish, even the smallest sample sizes are completely unfeasible for many vertebrates, particularly the species of conservation concern where addressing the impact of parasitism would be most important. An even larger sample size would be required to identify PIHM when parasites are highly aggregated, mean infection intensity is high, or parasite prevalence is low, all of which are common in many parasitic helminths. Moreover, while linear functions make PIHM undetectable, at the other extreme, steep, non-linear survival curves produce severely biased estimates of the survival function. Given the interaction between all of these different factors, the Likelihood Method is probably limited to detecting PIHM in systems where greater than 100 hosts can be collected, parasites are common and only moderately aggregated, and substantial host mortality occurs at relatively low parasite intensity.</w:t>
      </w:r>
    </w:p>
    <w:p>
      <w:pPr>
        <w:pStyle w:val="style44"/>
        <w:spacing w:line="480" w:lineRule="auto"/>
        <w:ind w:firstLine="701" w:left="0" w:right="0"/>
      </w:pPr>
      <w:r>
        <w:rPr/>
        <w:t>While we have improved on the existing methods for quantifying PIHM from parasite intensity data, all such methods require several fundamental assumptions. Nearly all current methods derive from Crofton (1971) (but see Ferguson et al., 2011) and assume that, prior to any PIHM, parasites are distributed in the host population</w:t>
      </w:r>
      <w:ins w:author="Maria Meuleman" w:date="2015-09-14T15:30:00Z" w:id="236">
        <w:r>
          <w:rPr/>
          <w:t>,</w:t>
        </w:r>
      </w:ins>
      <w:r>
        <w:rPr/>
        <w:t xml:space="preserve"> following a negative binomial distribution. But</w:t>
      </w:r>
      <w:del w:author="Maria Meuleman" w:date="2015-09-14T15:30:00Z" w:id="237">
        <w:r>
          <w:rPr/>
          <w:delText>,</w:delText>
        </w:r>
      </w:del>
      <w:r>
        <w:rPr/>
        <w:t xml:space="preserve"> it is fundamentally impossible to know what the pre-mortality parasite distribution was in a wild host population and it is widely recognized that different processes can lead to a variety of parasite distributions in hosts (Anderson and Gordon, 1982; Duerr et al., 2003). However, the negative binomial is extremely flexible and there is substantial empirical and theoretical evidence to support the assumption that, prior to any PIHM, parasite distributions can be fit by a negative binomial distribution (Shaw and Dobson, 1995; Shaw et al., 1998; Wilson et al., 2002).</w:t>
      </w:r>
    </w:p>
    <w:p>
      <w:pPr>
        <w:pStyle w:val="style44"/>
        <w:spacing w:line="480" w:lineRule="auto"/>
        <w:ind w:firstLine="701" w:left="0" w:right="0"/>
      </w:pPr>
      <w:r>
        <w:rPr/>
        <w:t>It is important to note that the flexibility of the negative binomial distribution may also reduce our ability to detect PIHM. If a negative binomial can be fit</w:t>
      </w:r>
      <w:ins w:author="Maria Meuleman" w:date="2015-09-14T15:31:00Z" w:id="238">
        <w:r>
          <w:rPr/>
          <w:t>ted</w:t>
        </w:r>
      </w:ins>
      <w:r>
        <w:rPr/>
        <w:t xml:space="preserve"> to the observed post-mortality parasite distribution then, regardless of how lethal the parasite was, it will be impossible to detect PIHM because there is no need for a more complex model. Many observed parasite distributions are well</w:t>
      </w:r>
      <w:ins w:author="Maria Meuleman" w:date="2015-09-14T15:31:00Z" w:id="239">
        <w:r>
          <w:rPr/>
          <w:t xml:space="preserve"> </w:t>
        </w:r>
      </w:ins>
      <w:del w:author="Maria Meuleman" w:date="2015-09-14T15:31:00Z" w:id="240">
        <w:r>
          <w:rPr/>
          <w:delText>-</w:delText>
        </w:r>
      </w:del>
      <w:r>
        <w:rPr/>
        <w:t>fit</w:t>
      </w:r>
      <w:ins w:author="Maria Meuleman" w:date="2015-09-14T15:31:00Z" w:id="241">
        <w:r>
          <w:rPr/>
          <w:t>ted</w:t>
        </w:r>
      </w:ins>
      <w:r>
        <w:rPr/>
        <w:t xml:space="preserve"> by the negative binomial distribution (Shaw et al., 1998), suggesting that systems where these methods are applicable without any </w:t>
      </w:r>
      <w:r>
        <w:rPr>
          <w:i w:val="false"/>
          <w:iCs/>
        </w:rPr>
        <w:t>a priori</w:t>
      </w:r>
      <w:r>
        <w:rPr/>
        <w:t xml:space="preserve"> knowledge may be uncommon. However, if one has </w:t>
      </w:r>
      <w:r>
        <w:rPr>
          <w:i w:val="false"/>
          <w:iCs/>
        </w:rPr>
        <w:t>a priori</w:t>
      </w:r>
      <w:r>
        <w:rPr/>
        <w:t xml:space="preserve"> knowledge about some aspect of the pre-mortality distribution (e.g. assumes/knows the value of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Ferguson et al., 2011), then the Likelihood Method could be applicable even if the </w:t>
      </w:r>
      <w:del w:author="Wendy Relf" w:date="2015-09-02T12:48:00Z" w:id="242">
        <w:r>
          <w:rPr/>
          <w:delText xml:space="preserve">the </w:delText>
        </w:r>
      </w:del>
      <w:r>
        <w:rPr/>
        <w:t>post-mortality distribution was well</w:t>
      </w:r>
      <w:ins w:author="Maria Meuleman" w:date="2015-09-14T15:32:00Z" w:id="243">
        <w:r>
          <w:rPr/>
          <w:t xml:space="preserve"> </w:t>
        </w:r>
      </w:ins>
      <w:del w:author="Maria Meuleman" w:date="2015-09-14T15:32:00Z" w:id="244">
        <w:r>
          <w:rPr/>
          <w:delText>-</w:delText>
        </w:r>
      </w:del>
      <w:r>
        <w:rPr/>
        <w:t>fit</w:t>
      </w:r>
      <w:ins w:author="Maria Meuleman" w:date="2015-09-14T15:32:00Z" w:id="245">
        <w:r>
          <w:rPr/>
          <w:t>ted</w:t>
        </w:r>
      </w:ins>
      <w:r>
        <w:rPr/>
        <w:t xml:space="preserve"> by a negative binomial.</w:t>
      </w:r>
    </w:p>
    <w:p>
      <w:pPr>
        <w:pStyle w:val="style44"/>
        <w:spacing w:line="480" w:lineRule="auto"/>
        <w:ind w:firstLine="701" w:left="0" w:right="0"/>
      </w:pPr>
      <w:r>
        <w:rPr/>
        <w:t xml:space="preserve">If one has evidence that the pre-mortality is not </w:t>
      </w:r>
      <w:ins w:author="Maria Meuleman" w:date="2015-09-14T15:32:00Z" w:id="246">
        <w:r>
          <w:rPr/>
          <w:t xml:space="preserve">a </w:t>
        </w:r>
      </w:ins>
      <w:r>
        <w:rPr/>
        <w:t xml:space="preserve">negative binomial, the generality of our method easily allows another distribution to be specified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For example, one could use the resulting stationary host-parasite distribution from a stochastic host-parasite model without </w:t>
      </w:r>
      <w:del w:author="Maria Meuleman" w:date="2015-09-14T15:32:00Z" w:id="247">
        <w:r>
          <w:rPr/>
          <w:delText>parasite-induced host mortality</w:delText>
        </w:r>
      </w:del>
      <w:ins w:author="Maria Meuleman" w:date="2015-09-14T15:32:00Z" w:id="248">
        <w:r>
          <w:rPr/>
          <w:t>PIHM</w:t>
        </w:r>
      </w:ins>
      <w:r>
        <w:rPr/>
        <w:t xml:space="preserve"> (Anderson and Gordon, 1982) to specify the form of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and then apply the techniques discussed in this paper to detect PIHM. The general requirement for the Likelihood Method to detect PIHM in a stochastic host-parasite process is that the stationary distribution of the process with mortality is significantly different </w:t>
      </w:r>
      <w:del w:author="Maria Meuleman" w:date="2015-09-14T15:33:00Z" w:id="249">
        <w:r>
          <w:rPr/>
          <w:delText xml:space="preserve">than </w:delText>
        </w:r>
      </w:del>
      <w:ins w:author="Maria Meuleman" w:date="2015-09-14T15:33:00Z" w:id="250">
        <w:r>
          <w:rPr/>
          <w:t xml:space="preserve">from </w:t>
        </w:r>
      </w:ins>
      <w:r>
        <w:rPr/>
        <w:t xml:space="preserve">the stationary distribution without mortality. It is widely recognized that </w:t>
      </w:r>
      <w:del w:author="Maria Meuleman" w:date="2015-09-14T15:33:00Z" w:id="251">
        <w:r>
          <w:rPr/>
          <w:delText>parasite-induced host mortality</w:delText>
        </w:r>
      </w:del>
      <w:ins w:author="Maria Meuleman" w:date="2015-09-14T15:33:00Z" w:id="252">
        <w:r>
          <w:rPr/>
          <w:t>PIHM</w:t>
        </w:r>
      </w:ins>
      <w:r>
        <w:rPr/>
        <w:t xml:space="preserve"> decreases the aggregation of host-parasite distributions relative to those without mortality (Barbour and Pugliese, 2000), suggesting that the Likelihood Method could be generally applicable to host-parasite systems that follow the assumptions of many stochastic host-parasite models. This is an intriguing area for further research.</w:t>
      </w:r>
    </w:p>
    <w:p>
      <w:pPr>
        <w:pStyle w:val="style44"/>
        <w:spacing w:line="480" w:lineRule="auto"/>
        <w:ind w:firstLine="701" w:left="0" w:right="0"/>
      </w:pPr>
      <w:r>
        <w:rPr/>
        <w:t>If the Likelihood Method is applicable and the truncation of the negative binomial distribution is detected, one must be aware that the truncation pattern may be caused by other processes such as within</w:t>
      </w:r>
      <w:ins w:author="Maria Meuleman" w:date="2015-09-14T15:33:00Z" w:id="253">
        <w:r>
          <w:rPr/>
          <w:t>-</w:t>
        </w:r>
      </w:ins>
      <w:del w:author="Maria Meuleman" w:date="2015-09-14T15:33:00Z" w:id="254">
        <w:r>
          <w:rPr/>
          <w:delText xml:space="preserve"> </w:delText>
        </w:r>
      </w:del>
      <w:r>
        <w:rPr/>
        <w:t>host density dependence, age</w:t>
      </w:r>
      <w:ins w:author="Maria Meuleman" w:date="2015-09-14T15:33:00Z" w:id="255">
        <w:r>
          <w:rPr/>
          <w:t>-</w:t>
        </w:r>
      </w:ins>
      <w:del w:author="Maria Meuleman" w:date="2015-09-14T15:33:00Z" w:id="256">
        <w:r>
          <w:rPr/>
          <w:delText xml:space="preserve"> </w:delText>
        </w:r>
      </w:del>
      <w:r>
        <w:rPr/>
        <w:t>dependent variation in host resistance and/or heterogeneous infection rates (Anderson and Gordon, 1982; Rousset et al., 1996; McCallum, 2000). This means that in the event that PIHM is detected, it may actually not be the result of PIHM. Moreover, if host mortality depends on parasite intensity and additional variables (e.g. host sex, host size), failure to identify these important confounding variables could significantly affect the ability of these methods to correctly identify PIHM. However, both of these issues – inferring process from pattern and confounding variables – are well-recognized limitations of most statistical inference and are addressed via judicious model specification and selection (Seber and Lee, 2003).</w:t>
      </w:r>
    </w:p>
    <w:p>
      <w:pPr>
        <w:pStyle w:val="style44"/>
        <w:spacing w:line="480" w:lineRule="auto"/>
        <w:ind w:firstLine="701" w:left="0" w:right="0"/>
      </w:pPr>
      <w:r>
        <w:rPr/>
        <w:t xml:space="preserve">As suggested by Lester (1984), these methods for estimating PIHM can provide preliminary insight into whether or not PIHM </w:t>
      </w:r>
      <w:del w:author="Maria Meuleman" w:date="2015-09-14T15:35:00Z" w:id="257">
        <w:r>
          <w:rPr/>
          <w:delText>is worth</w:delText>
        </w:r>
      </w:del>
      <w:ins w:author="Maria Meuleman" w:date="2015-09-14T15:35:00Z" w:id="258">
        <w:r>
          <w:rPr/>
          <w:t>deserves</w:t>
        </w:r>
      </w:ins>
      <w:r>
        <w:rPr/>
        <w:t xml:space="preserve"> further exploration. However, we stress that these methods are an exploratory tool for assessing the role of PIHM in a system, and potential users should critically evaluate whether they think they have a large enough sample size and an appropriate host survival function/post-mortality distribution for the methods developed in this paper to be applicable. Even if they are applicable, inferring PIHM from distributional data is no substitute for field experiments and an in</w:t>
      </w:r>
      <w:ins w:author="Maria Meuleman" w:date="2015-09-14T15:35:00Z" w:id="259">
        <w:r>
          <w:rPr/>
          <w:t>-</w:t>
        </w:r>
      </w:ins>
      <w:del w:author="Maria Meuleman" w:date="2015-09-14T15:35:00Z" w:id="260">
        <w:r>
          <w:rPr/>
          <w:delText xml:space="preserve"> </w:delText>
        </w:r>
      </w:del>
      <w:r>
        <w:rPr/>
        <w:t>depth understanding of the natural history of the host-parasite system under consideration.</w:t>
      </w:r>
    </w:p>
    <w:p>
      <w:pPr>
        <w:pStyle w:val="style44"/>
        <w:spacing w:line="480" w:lineRule="auto"/>
        <w:ind w:firstLine="701" w:left="0" w:right="0"/>
      </w:pPr>
      <w:r>
        <w:rPr>
          <w:b/>
          <w:bCs/>
        </w:rPr>
      </w:r>
    </w:p>
    <w:p>
      <w:pPr>
        <w:pStyle w:val="style44"/>
        <w:spacing w:line="480" w:lineRule="auto"/>
      </w:pPr>
      <w:r>
        <w:rPr>
          <w:b/>
          <w:bCs/>
        </w:rPr>
        <w:t>Acknowledgments</w:t>
      </w:r>
    </w:p>
    <w:p>
      <w:pPr>
        <w:pStyle w:val="style44"/>
        <w:spacing w:line="480" w:lineRule="auto"/>
        <w:ind w:firstLine="709" w:left="0" w:right="0"/>
      </w:pPr>
      <w:r>
        <w:rPr/>
        <w:t>We thank the Briggs Lab</w:t>
      </w:r>
      <w:ins w:author="Maria Meuleman" w:date="2015-09-14T12:24:00Z" w:id="261">
        <w:r>
          <w:rPr/>
          <w:t>oratory</w:t>
        </w:r>
      </w:ins>
      <w:r>
        <w:rPr/>
        <w:t xml:space="preserve"> group, Kuris/Lafferty Lab</w:t>
      </w:r>
      <w:del w:author="Maria Meuleman" w:date="2015-09-14T12:25:00Z" w:id="262">
        <w:r>
          <w:rPr/>
          <w:delText xml:space="preserve"> </w:delText>
        </w:r>
      </w:del>
      <w:ins w:author="Maria Meuleman" w:date="2015-09-14T12:25:00Z" w:id="263">
        <w:r>
          <w:rPr/>
          <w:t>oratory</w:t>
        </w:r>
      </w:ins>
      <w:r>
        <w:rPr/>
        <w:t>group, Theoretical Ecology group at University of California, Santa Barbara (U</w:t>
      </w:r>
      <w:del w:author="Wendy Relf" w:date="2015-09-02T13:01:00Z" w:id="264">
        <w:r>
          <w:rPr/>
          <w:delText xml:space="preserve">nited </w:delText>
        </w:r>
      </w:del>
      <w:r>
        <w:rPr/>
        <w:t>S</w:t>
      </w:r>
      <w:ins w:author="Wendy Relf" w:date="2015-09-02T13:01:00Z" w:id="265">
        <w:r>
          <w:rPr/>
          <w:t>A</w:t>
        </w:r>
      </w:ins>
      <w:del w:author="Wendy Relf" w:date="2015-09-02T13:01:00Z" w:id="266">
        <w:r>
          <w:rPr/>
          <w:delText>tates</w:delText>
        </w:r>
      </w:del>
      <w:r>
        <w:rPr/>
        <w:t xml:space="preserve">), and two anonymous reviewers for helpful feedback. MW was supported by </w:t>
      </w:r>
      <w:ins w:author="Maria Meuleman" w:date="2015-09-14T12:25:00Z" w:id="267">
        <w:r>
          <w:rPr/>
          <w:t xml:space="preserve">a </w:t>
        </w:r>
      </w:ins>
      <w:r>
        <w:rPr/>
        <w:t>National Science Foundation</w:t>
      </w:r>
      <w:ins w:author="Maria Meuleman" w:date="2015-09-14T12:25:00Z" w:id="268">
        <w:r>
          <w:rPr/>
          <w:t>, USA,</w:t>
        </w:r>
      </w:ins>
      <w:r>
        <w:rPr/>
        <w:t xml:space="preserve"> Graduate Research Fellowship (Grant No. DGE 1144085) and the University of California Regents (U</w:t>
      </w:r>
      <w:del w:author="Wendy Relf" w:date="2015-09-02T13:02:00Z" w:id="269">
        <w:r>
          <w:rPr/>
          <w:delText xml:space="preserve">nited </w:delText>
        </w:r>
      </w:del>
      <w:r>
        <w:rPr/>
        <w:t>S</w:t>
      </w:r>
      <w:ins w:author="Wendy Relf" w:date="2015-09-02T13:02:00Z" w:id="270">
        <w:r>
          <w:rPr/>
          <w:t>A</w:t>
        </w:r>
      </w:ins>
      <w:del w:author="Wendy Relf" w:date="2015-09-02T13:02:00Z" w:id="271">
        <w:r>
          <w:rPr/>
          <w:delText>tates</w:delText>
        </w:r>
      </w:del>
      <w:r>
        <w:rPr/>
        <w:t xml:space="preserve">). CB was supported by </w:t>
      </w:r>
      <w:ins w:author="Maria Meuleman" w:date="2015-09-14T12:25:00Z" w:id="272">
        <w:r>
          <w:rPr/>
          <w:t xml:space="preserve">a </w:t>
        </w:r>
      </w:ins>
      <w:r>
        <w:rPr/>
        <w:t>National Institute of Health (U</w:t>
      </w:r>
      <w:del w:author="Wendy Relf" w:date="2015-09-02T13:02:00Z" w:id="273">
        <w:r>
          <w:rPr/>
          <w:delText xml:space="preserve">nited </w:delText>
        </w:r>
      </w:del>
      <w:r>
        <w:rPr/>
        <w:t>S</w:t>
      </w:r>
      <w:ins w:author="Wendy Relf" w:date="2015-09-02T13:02:00Z" w:id="274">
        <w:r>
          <w:rPr/>
          <w:t>A</w:t>
        </w:r>
      </w:ins>
      <w:del w:author="Wendy Relf" w:date="2015-09-02T13:02:00Z" w:id="275">
        <w:r>
          <w:rPr/>
          <w:delText>tates</w:delText>
        </w:r>
      </w:del>
      <w:r>
        <w:rPr/>
        <w:t>) grant 1R01GM109499 from the Ecology of Infectious Disease program.</w:t>
      </w:r>
    </w:p>
    <w:p>
      <w:pPr>
        <w:pStyle w:val="style44"/>
        <w:pageBreakBefore/>
      </w:pPr>
      <w:r>
        <w:rPr>
          <w:b/>
          <w:bCs/>
        </w:rPr>
        <w:t>References</w:t>
      </w:r>
    </w:p>
    <w:p>
      <w:pPr>
        <w:pStyle w:val="style44"/>
      </w:pPr>
      <w:r>
        <w:rPr/>
      </w:r>
    </w:p>
    <w:p>
      <w:pPr>
        <w:pStyle w:val="style44"/>
        <w:ind w:hanging="709" w:left="709" w:right="0"/>
      </w:pPr>
      <w:r>
        <w:rPr/>
        <w:t xml:space="preserve">Adjei, E.L., Barnes, A., Lester, R.J.G., 1986. A method for estimating possible parasite-related host mortality, illustrated using data from </w:t>
      </w:r>
      <w:r>
        <w:rPr>
          <w:i/>
          <w:iCs/>
        </w:rPr>
        <w:t>Callitetrarhynchus gracilis</w:t>
      </w:r>
      <w:r>
        <w:rPr/>
        <w:t xml:space="preserve"> (Cestoda: Trypanorhyncha) in lizardfish (</w:t>
      </w:r>
      <w:r>
        <w:rPr>
          <w:i/>
          <w:iCs/>
        </w:rPr>
        <w:t>Saurida</w:t>
      </w:r>
      <w:r>
        <w:rPr/>
        <w:t xml:space="preserve"> spp.). Parasitology. 92, 227</w:t>
      </w:r>
      <w:ins w:author="Wendy Relf" w:date="2015-09-01T18:54:00Z" w:id="276">
        <w:r>
          <w:rPr/>
          <w:t xml:space="preserve"> </w:t>
        </w:r>
      </w:ins>
      <w:r>
        <w:rPr/>
        <w:t>–</w:t>
      </w:r>
      <w:ins w:author="Wendy Relf" w:date="2015-09-01T18:54:00Z" w:id="277">
        <w:r>
          <w:rPr/>
          <w:t xml:space="preserve"> </w:t>
        </w:r>
      </w:ins>
      <w:r>
        <w:rPr/>
        <w:t>243.</w:t>
      </w:r>
    </w:p>
    <w:p>
      <w:pPr>
        <w:pStyle w:val="style44"/>
        <w:ind w:hanging="709" w:left="709" w:right="0"/>
      </w:pPr>
      <w:r>
        <w:rPr/>
      </w:r>
    </w:p>
    <w:p>
      <w:pPr>
        <w:pStyle w:val="style44"/>
        <w:ind w:hanging="709" w:left="709" w:right="0"/>
      </w:pPr>
      <w:r>
        <w:rPr/>
        <w:t>Anderson, R.M., Gordon, D.M., 1982. Processes influencing the distribution of parasite numbers within host populations with special emphasis on parasite-induced host mortalities. Parasitology. 85, 373</w:t>
      </w:r>
      <w:ins w:author="Wendy Relf" w:date="2015-09-01T18:54:00Z" w:id="278">
        <w:r>
          <w:rPr/>
          <w:t xml:space="preserve"> </w:t>
        </w:r>
      </w:ins>
      <w:r>
        <w:rPr/>
        <w:t>–</w:t>
      </w:r>
      <w:ins w:author="Wendy Relf" w:date="2015-09-01T18:54:00Z" w:id="279">
        <w:r>
          <w:rPr/>
          <w:t xml:space="preserve"> </w:t>
        </w:r>
      </w:ins>
      <w:r>
        <w:rPr/>
        <w:t>398.</w:t>
      </w:r>
    </w:p>
    <w:p>
      <w:pPr>
        <w:pStyle w:val="style44"/>
        <w:ind w:hanging="709" w:left="709" w:right="0"/>
      </w:pPr>
      <w:r>
        <w:rPr/>
      </w:r>
    </w:p>
    <w:p>
      <w:pPr>
        <w:pStyle w:val="style44"/>
        <w:ind w:hanging="709" w:left="709" w:right="0"/>
      </w:pPr>
      <w:r>
        <w:rPr/>
        <w:t>Anderson, R.M., May, R.M., 1978. Regulation and stability of host-parasite interactions: I. Regulatory processes. J. Anim. Ecol. 47, 219</w:t>
      </w:r>
      <w:ins w:author="Wendy Relf" w:date="2015-09-01T18:54:00Z" w:id="280">
        <w:r>
          <w:rPr/>
          <w:t xml:space="preserve"> </w:t>
        </w:r>
      </w:ins>
      <w:r>
        <w:rPr/>
        <w:t>–</w:t>
      </w:r>
      <w:ins w:author="Wendy Relf" w:date="2015-09-01T18:54:00Z" w:id="281">
        <w:r>
          <w:rPr/>
          <w:t xml:space="preserve"> </w:t>
        </w:r>
      </w:ins>
      <w:r>
        <w:rPr/>
        <w:t>247.</w:t>
      </w:r>
    </w:p>
    <w:p>
      <w:pPr>
        <w:pStyle w:val="style44"/>
        <w:ind w:hanging="709" w:left="709" w:right="0"/>
      </w:pPr>
      <w:r>
        <w:rPr/>
      </w:r>
    </w:p>
    <w:p>
      <w:pPr>
        <w:pStyle w:val="style44"/>
        <w:ind w:hanging="709" w:left="709" w:right="0"/>
      </w:pPr>
      <w:r>
        <w:rPr/>
        <w:t>Barbour, A.D., Pugliese, A., 2000. On the variance-to-mean ratio in models of parasite distributions. Adv. Appl. Probab. 32, 701</w:t>
      </w:r>
      <w:ins w:author="Wendy Relf" w:date="2015-09-01T18:54:00Z" w:id="282">
        <w:r>
          <w:rPr/>
          <w:t xml:space="preserve"> </w:t>
        </w:r>
      </w:ins>
      <w:r>
        <w:rPr/>
        <w:t>–</w:t>
      </w:r>
      <w:ins w:author="Wendy Relf" w:date="2015-09-01T18:54:00Z" w:id="283">
        <w:r>
          <w:rPr/>
          <w:t xml:space="preserve"> </w:t>
        </w:r>
      </w:ins>
      <w:r>
        <w:rPr/>
        <w:t>719.</w:t>
      </w:r>
    </w:p>
    <w:p>
      <w:pPr>
        <w:pStyle w:val="style44"/>
        <w:ind w:hanging="709" w:left="709" w:right="0"/>
      </w:pPr>
      <w:r>
        <w:rPr/>
      </w:r>
    </w:p>
    <w:p>
      <w:pPr>
        <w:pStyle w:val="style44"/>
        <w:ind w:hanging="709" w:left="709" w:right="0"/>
      </w:pPr>
      <w:r>
        <w:rPr/>
        <w:t>Benesh, D.P., 2011. Intensity-dependent host mortality: what can it tell us about larval growth strategies in complex life cycle helminths? Parasitology. 138, 913</w:t>
      </w:r>
      <w:ins w:author="Wendy Relf" w:date="2015-09-01T18:54:00Z" w:id="284">
        <w:r>
          <w:rPr/>
          <w:t xml:space="preserve"> </w:t>
        </w:r>
      </w:ins>
      <w:r>
        <w:rPr/>
        <w:t>–</w:t>
      </w:r>
      <w:ins w:author="Wendy Relf" w:date="2015-09-01T18:54:00Z" w:id="285">
        <w:r>
          <w:rPr/>
          <w:t xml:space="preserve"> 9</w:t>
        </w:r>
      </w:ins>
      <w:r>
        <w:rPr/>
        <w:t>25.</w:t>
      </w:r>
    </w:p>
    <w:p>
      <w:pPr>
        <w:pStyle w:val="style44"/>
        <w:ind w:hanging="709" w:left="709" w:right="0"/>
      </w:pPr>
      <w:r>
        <w:rPr/>
      </w:r>
    </w:p>
    <w:p>
      <w:pPr>
        <w:pStyle w:val="style44"/>
        <w:ind w:hanging="709" w:left="709" w:right="0"/>
      </w:pPr>
      <w:r>
        <w:rPr/>
        <w:t>Bolker, B.M., 2008. Ecological Models and Data in R. Princeton University Press, Princeton, New Jersey.</w:t>
      </w:r>
    </w:p>
    <w:p>
      <w:pPr>
        <w:pStyle w:val="style44"/>
        <w:ind w:hanging="709" w:left="709" w:right="0"/>
      </w:pPr>
      <w:r>
        <w:rPr/>
      </w:r>
    </w:p>
    <w:p>
      <w:pPr>
        <w:pStyle w:val="style44"/>
        <w:ind w:hanging="709" w:left="709" w:right="0"/>
      </w:pPr>
      <w:r>
        <w:rPr/>
        <w:t>Boswell, M.T., Patil, G.P., 1970. Chance mechanisms generating the negative binomial distributions, in: Patil, G.P. (Ed.), Random Counts in Scientific Work Vol. 1. Pennsylvania State University Press</w:t>
      </w:r>
      <w:ins w:author="Wendy Relf" w:date="2015-09-01T18:54:00Z" w:id="286">
        <w:r>
          <w:rPr/>
          <w:t>, USA</w:t>
        </w:r>
      </w:ins>
      <w:r>
        <w:rPr/>
        <w:t>.</w:t>
      </w:r>
    </w:p>
    <w:p>
      <w:pPr>
        <w:pStyle w:val="style44"/>
        <w:ind w:hanging="709" w:left="709" w:right="0"/>
      </w:pPr>
      <w:r>
        <w:rPr/>
      </w:r>
    </w:p>
    <w:p>
      <w:pPr>
        <w:pStyle w:val="style44"/>
        <w:ind w:hanging="709" w:left="709" w:right="0"/>
      </w:pPr>
      <w:r>
        <w:rPr/>
        <w:t>Brooker, S., Bethony, J., Hotez, P.J., 2004. Human hookworm infection in the 21st century. Adv. Parasit. 58, 197</w:t>
      </w:r>
      <w:ins w:author="Wendy Relf" w:date="2015-09-01T18:54:00Z" w:id="287">
        <w:r>
          <w:rPr/>
          <w:t xml:space="preserve"> </w:t>
        </w:r>
      </w:ins>
      <w:r>
        <w:rPr/>
        <w:t>–</w:t>
      </w:r>
      <w:ins w:author="Wendy Relf" w:date="2015-09-01T18:54:00Z" w:id="288">
        <w:r>
          <w:rPr/>
          <w:t xml:space="preserve"> </w:t>
        </w:r>
      </w:ins>
      <w:r>
        <w:rPr/>
        <w:t>288.</w:t>
      </w:r>
    </w:p>
    <w:p>
      <w:pPr>
        <w:pStyle w:val="style44"/>
        <w:ind w:hanging="709" w:left="709" w:right="0"/>
      </w:pPr>
      <w:r>
        <w:rPr/>
      </w:r>
    </w:p>
    <w:p>
      <w:pPr>
        <w:pStyle w:val="style44"/>
        <w:ind w:hanging="709" w:left="709" w:right="0"/>
      </w:pPr>
      <w:r>
        <w:rPr/>
        <w:t>Calabrese, J.M., Brunner, J.L., Ostfeld, R.S., 2011. Partitioning the aggregation of parasites on hosts into intrinsic and extrinsic components via an extended Poisson-gamma mixture model. PlOS One 6, e29215.</w:t>
      </w:r>
    </w:p>
    <w:p>
      <w:pPr>
        <w:pStyle w:val="style44"/>
        <w:ind w:hanging="709" w:left="709" w:right="0"/>
      </w:pPr>
      <w:r>
        <w:rPr/>
      </w:r>
    </w:p>
    <w:p>
      <w:pPr>
        <w:pStyle w:val="style44"/>
        <w:ind w:hanging="709" w:left="709" w:right="0"/>
      </w:pPr>
      <w:del w:author="Mark Wilber" w:date="2015-09-14T09:46:00Z" w:id="289">
        <w:r>
          <w:rPr/>
          <w:delText xml:space="preserve">Collet, D., 2002. Bioassay and some other applications, in: </w:delText>
        </w:r>
      </w:del>
      <w:ins w:author="Maria Meuleman" w:date="2015-09-14T12:27:00Z" w:id="290">
        <w:r>
          <w:rPr>
            <w:shd w:fill="FFFF00" w:val="clear"/>
          </w:rPr>
          <w:t>[editors]</w:t>
        </w:r>
      </w:ins>
      <w:ins w:author="Maria Meuleman" w:date="2015-09-14T12:27:00Z" w:id="291">
        <w:r>
          <w:rPr/>
          <w:t xml:space="preserve"> </w:t>
        </w:r>
      </w:ins>
      <w:del w:author="Mark Wilber" w:date="2015-09-14T09:46:00Z" w:id="292">
        <w:r>
          <w:rPr/>
          <w:delText xml:space="preserve">Modelling Binary Data. Chapman &amp; Hall, London, </w:delText>
        </w:r>
      </w:del>
      <w:del w:author="Mark Wilber" w:date="2015-09-14T09:46:00Z" w:id="293">
        <w:r>
          <w:rPr/>
          <w:delText xml:space="preserve">UK, </w:delText>
        </w:r>
      </w:del>
      <w:del w:author="Mark Wilber" w:date="2015-09-14T09:46:00Z" w:id="294">
        <w:r>
          <w:rPr/>
          <w:delText>pp. 103</w:delText>
        </w:r>
      </w:del>
      <w:del w:author="Mark Wilber" w:date="2015-09-14T09:46:00Z" w:id="295">
        <w:r>
          <w:rPr/>
          <w:delText xml:space="preserve"> </w:delText>
        </w:r>
      </w:del>
      <w:del w:author="Mark Wilber" w:date="2015-09-14T09:46:00Z" w:id="296">
        <w:r>
          <w:rPr/>
          <w:delText>–</w:delText>
        </w:r>
      </w:del>
      <w:del w:author="Mark Wilber" w:date="2015-09-14T09:46:00Z" w:id="297">
        <w:r>
          <w:rPr/>
          <w:delText xml:space="preserve"> </w:delText>
        </w:r>
      </w:del>
      <w:del w:author="Mark Wilber" w:date="2015-09-14T09:46:00Z" w:id="298">
        <w:r>
          <w:rPr/>
          <w:delText>118.</w:delText>
        </w:r>
      </w:del>
    </w:p>
    <w:p>
      <w:pPr>
        <w:pStyle w:val="style44"/>
        <w:ind w:hanging="709" w:left="709" w:right="0"/>
      </w:pPr>
      <w:ins w:author="Mark Wilber" w:date="2015-09-14T09:45:00Z" w:id="299">
        <w:r>
          <w:rPr/>
          <w:t>Collet, D., 2002. Mo</w:t>
        </w:r>
      </w:ins>
      <w:ins w:author="Mark Wilber" w:date="2015-09-14T09:46:00Z" w:id="300">
        <w:r>
          <w:rPr/>
          <w:t>delling Binary Data.  Chapman &amp; Hall, London, UK.</w:t>
        </w:r>
      </w:ins>
    </w:p>
    <w:p>
      <w:pPr>
        <w:pStyle w:val="style44"/>
        <w:ind w:hanging="709" w:left="709" w:right="0"/>
      </w:pPr>
      <w:r>
        <w:rPr/>
      </w:r>
    </w:p>
    <w:p>
      <w:pPr>
        <w:pStyle w:val="style44"/>
        <w:ind w:hanging="709" w:left="709" w:right="0"/>
      </w:pPr>
      <w:r>
        <w:rPr/>
        <w:t>Cox, D.R., Donnelly, C.A., Bourne, F.J., Gettinby, G., McInerney, J.P., Morrison, W.I., Woodroffe, R., 2005. Simple model for tuberculosis in cattle and badgers. P</w:t>
      </w:r>
      <w:ins w:author="Wendy Relf" w:date="2015-09-01T18:54:00Z" w:id="301">
        <w:r>
          <w:rPr/>
          <w:t>roc</w:t>
        </w:r>
      </w:ins>
      <w:r>
        <w:rPr/>
        <w:t>. Natl. Acad. Sci.-Biol. 102, 17588</w:t>
      </w:r>
      <w:ins w:author="Wendy Relf" w:date="2015-09-01T18:54:00Z" w:id="302">
        <w:r>
          <w:rPr/>
          <w:t xml:space="preserve"> </w:t>
        </w:r>
      </w:ins>
      <w:r>
        <w:rPr/>
        <w:t>–</w:t>
      </w:r>
      <w:ins w:author="Wendy Relf" w:date="2015-09-01T18:54:00Z" w:id="303">
        <w:r>
          <w:rPr/>
          <w:t xml:space="preserve"> </w:t>
        </w:r>
      </w:ins>
      <w:r>
        <w:rPr/>
        <w:t>17593.</w:t>
      </w:r>
    </w:p>
    <w:p>
      <w:pPr>
        <w:pStyle w:val="style44"/>
        <w:ind w:hanging="709" w:left="709" w:right="0"/>
      </w:pPr>
      <w:r>
        <w:rPr/>
      </w:r>
    </w:p>
    <w:p>
      <w:pPr>
        <w:pStyle w:val="style44"/>
        <w:ind w:hanging="709" w:left="709" w:right="0"/>
      </w:pPr>
      <w:r>
        <w:rPr/>
        <w:t>Coyne, M.J., Smith, G., McAllister, F</w:t>
      </w:r>
      <w:ins w:author="Wendy Relf" w:date="2015-09-01T18:55:00Z" w:id="304">
        <w:r>
          <w:rPr/>
          <w:t>.</w:t>
        </w:r>
      </w:ins>
      <w:del w:author="Wendy Relf" w:date="2015-09-01T18:55:00Z" w:id="305">
        <w:r>
          <w:rPr/>
          <w:delText xml:space="preserve">iona, </w:delText>
        </w:r>
      </w:del>
      <w:r>
        <w:rPr/>
        <w:t>E., 1989. Mathematic model for the population biology of rabies in raccoons in the mid-Atlantic states. Am. J. Vet. Res. 50, 2148</w:t>
      </w:r>
      <w:ins w:author="Wendy Relf" w:date="2015-09-01T18:55:00Z" w:id="306">
        <w:r>
          <w:rPr/>
          <w:t xml:space="preserve"> </w:t>
        </w:r>
      </w:ins>
      <w:r>
        <w:rPr/>
        <w:t>–</w:t>
      </w:r>
      <w:ins w:author="Wendy Relf" w:date="2015-09-01T18:55:00Z" w:id="307">
        <w:r>
          <w:rPr/>
          <w:t xml:space="preserve"> </w:t>
        </w:r>
      </w:ins>
      <w:r>
        <w:rPr/>
        <w:t>2154.</w:t>
      </w:r>
    </w:p>
    <w:p>
      <w:pPr>
        <w:pStyle w:val="style44"/>
        <w:ind w:hanging="709" w:left="709" w:right="0"/>
      </w:pPr>
      <w:r>
        <w:rPr/>
      </w:r>
    </w:p>
    <w:p>
      <w:pPr>
        <w:pStyle w:val="style44"/>
        <w:ind w:hanging="709" w:left="709" w:right="0"/>
      </w:pPr>
      <w:r>
        <w:rPr/>
        <w:t>Crofton, H.D., 1971. A quantitative approach to parasitism. Parasitology. 62, 179</w:t>
      </w:r>
      <w:ins w:author="Wendy Relf" w:date="2015-09-01T18:55:00Z" w:id="308">
        <w:r>
          <w:rPr/>
          <w:t xml:space="preserve"> </w:t>
        </w:r>
      </w:ins>
      <w:r>
        <w:rPr/>
        <w:t>–</w:t>
      </w:r>
      <w:ins w:author="Wendy Relf" w:date="2015-09-01T18:55:00Z" w:id="309">
        <w:r>
          <w:rPr/>
          <w:t xml:space="preserve"> </w:t>
        </w:r>
      </w:ins>
      <w:r>
        <w:rPr/>
        <w:t>193.</w:t>
      </w:r>
    </w:p>
    <w:p>
      <w:pPr>
        <w:pStyle w:val="style44"/>
        <w:ind w:hanging="709" w:left="709" w:right="0"/>
      </w:pPr>
      <w:r>
        <w:rPr/>
      </w:r>
    </w:p>
    <w:p>
      <w:pPr>
        <w:pStyle w:val="style44"/>
        <w:ind w:hanging="709" w:left="709" w:right="0"/>
      </w:pPr>
      <w:r>
        <w:rPr/>
        <w:t>De Castro, F., Bolker, B., 2005. Mechanisms of disease-induced extinction. Ecol. Lett. 8, 117</w:t>
      </w:r>
      <w:ins w:author="Wendy Relf" w:date="2015-09-01T18:55:00Z" w:id="310">
        <w:r>
          <w:rPr/>
          <w:t xml:space="preserve"> </w:t>
        </w:r>
      </w:ins>
      <w:r>
        <w:rPr/>
        <w:t>–</w:t>
      </w:r>
      <w:ins w:author="Wendy Relf" w:date="2015-09-01T18:55:00Z" w:id="311">
        <w:r>
          <w:rPr/>
          <w:t xml:space="preserve"> </w:t>
        </w:r>
      </w:ins>
      <w:r>
        <w:rPr/>
        <w:t>126.</w:t>
      </w:r>
    </w:p>
    <w:p>
      <w:pPr>
        <w:pStyle w:val="style44"/>
        <w:ind w:hanging="709" w:left="709" w:right="0"/>
      </w:pPr>
      <w:r>
        <w:rPr/>
      </w:r>
    </w:p>
    <w:p>
      <w:pPr>
        <w:pStyle w:val="style44"/>
        <w:ind w:hanging="709" w:left="709" w:right="0"/>
      </w:pPr>
      <w:r>
        <w:rPr/>
        <w:t xml:space="preserve">Dobson, A.P., Hudson, P.J., 1992. Regulation and stability of a free-living host-parasite system: </w:t>
      </w:r>
      <w:r>
        <w:rPr>
          <w:i/>
          <w:iCs/>
        </w:rPr>
        <w:t>Trichostrongylus tenuis</w:t>
      </w:r>
      <w:r>
        <w:rPr/>
        <w:t xml:space="preserve"> in red grouse. II. Population models. J. Anim. Ecol. 61, 487</w:t>
      </w:r>
      <w:ins w:author="Wendy Relf" w:date="2015-09-01T18:55:00Z" w:id="312">
        <w:r>
          <w:rPr/>
          <w:t xml:space="preserve"> </w:t>
        </w:r>
      </w:ins>
      <w:r>
        <w:rPr/>
        <w:t>–</w:t>
      </w:r>
      <w:ins w:author="Wendy Relf" w:date="2015-09-01T18:55:00Z" w:id="313">
        <w:r>
          <w:rPr/>
          <w:t xml:space="preserve"> </w:t>
        </w:r>
      </w:ins>
      <w:r>
        <w:rPr/>
        <w:t>498.</w:t>
      </w:r>
    </w:p>
    <w:p>
      <w:pPr>
        <w:pStyle w:val="style44"/>
        <w:ind w:hanging="709" w:left="709" w:right="0"/>
      </w:pPr>
      <w:r>
        <w:rPr/>
      </w:r>
    </w:p>
    <w:p>
      <w:pPr>
        <w:pStyle w:val="style44"/>
        <w:ind w:hanging="709" w:left="709" w:right="0"/>
      </w:pPr>
      <w:r>
        <w:rPr/>
        <w:t>Duerr, H.P., Dietz, K., Eichner, M., 2003. On the interpretation of age–intensity profiles and dispersion patterns in parasitological surveys. Parasitology. 126, 87</w:t>
      </w:r>
      <w:ins w:author="Wendy Relf" w:date="2015-09-01T18:55:00Z" w:id="314">
        <w:r>
          <w:rPr/>
          <w:t xml:space="preserve"> </w:t>
        </w:r>
      </w:ins>
      <w:r>
        <w:rPr/>
        <w:t>–</w:t>
      </w:r>
      <w:ins w:author="Wendy Relf" w:date="2015-09-01T18:55:00Z" w:id="315">
        <w:r>
          <w:rPr/>
          <w:t xml:space="preserve"> </w:t>
        </w:r>
      </w:ins>
      <w:r>
        <w:rPr/>
        <w:t>101.</w:t>
      </w:r>
    </w:p>
    <w:p>
      <w:pPr>
        <w:pStyle w:val="style44"/>
        <w:ind w:hanging="709" w:left="709" w:right="0"/>
      </w:pPr>
      <w:r>
        <w:rPr/>
      </w:r>
    </w:p>
    <w:p>
      <w:pPr>
        <w:pStyle w:val="style44"/>
        <w:ind w:hanging="709" w:left="709" w:right="0"/>
      </w:pPr>
      <w:r>
        <w:rPr/>
        <w:t>Ferguson, J.A., Koketsu, W., Ninomiya, I., Rossignol, P.A., Jacobson, K.C., Kent, M.L., 2011. Mortality of coho salmon (</w:t>
      </w:r>
      <w:r>
        <w:rPr>
          <w:i/>
          <w:iCs/>
        </w:rPr>
        <w:t>Oncorhynchus kisutch</w:t>
      </w:r>
      <w:r>
        <w:rPr/>
        <w:t>) associated with burdens of multiple parasite species. Int. J. Parasitol. 41, 1197</w:t>
      </w:r>
      <w:ins w:author="Wendy Relf" w:date="2015-09-01T18:55:00Z" w:id="316">
        <w:r>
          <w:rPr/>
          <w:t xml:space="preserve"> </w:t>
        </w:r>
      </w:ins>
      <w:r>
        <w:rPr/>
        <w:t>–</w:t>
      </w:r>
      <w:ins w:author="Wendy Relf" w:date="2015-09-01T18:55:00Z" w:id="317">
        <w:r>
          <w:rPr/>
          <w:t xml:space="preserve"> 1</w:t>
        </w:r>
      </w:ins>
      <w:r>
        <w:rPr/>
        <w:t>205.</w:t>
      </w:r>
    </w:p>
    <w:p>
      <w:pPr>
        <w:pStyle w:val="style44"/>
        <w:ind w:hanging="709" w:left="709" w:right="0"/>
      </w:pPr>
      <w:r>
        <w:rPr/>
      </w:r>
    </w:p>
    <w:p>
      <w:pPr>
        <w:pStyle w:val="style44"/>
        <w:ind w:hanging="709" w:left="709" w:right="0"/>
      </w:pPr>
      <w:r>
        <w:rPr/>
        <w:t>Isham, V., 1995. Stochastic models of host-macroparasite interaction. Ann. Appl. Probab. 5, 720</w:t>
      </w:r>
      <w:ins w:author="Wendy Relf" w:date="2015-09-01T18:55:00Z" w:id="318">
        <w:r>
          <w:rPr/>
          <w:t xml:space="preserve"> </w:t>
        </w:r>
      </w:ins>
      <w:r>
        <w:rPr/>
        <w:t>–</w:t>
      </w:r>
      <w:ins w:author="Wendy Relf" w:date="2015-09-01T18:55:00Z" w:id="319">
        <w:r>
          <w:rPr/>
          <w:t xml:space="preserve"> </w:t>
        </w:r>
      </w:ins>
      <w:r>
        <w:rPr/>
        <w:t>740.</w:t>
      </w:r>
    </w:p>
    <w:p>
      <w:pPr>
        <w:pStyle w:val="style44"/>
        <w:ind w:hanging="709" w:left="709" w:right="0"/>
      </w:pPr>
      <w:r>
        <w:rPr/>
      </w:r>
    </w:p>
    <w:p>
      <w:pPr>
        <w:pStyle w:val="style44"/>
        <w:ind w:hanging="709" w:left="709" w:right="0"/>
      </w:pPr>
      <w:r>
        <w:rPr/>
        <w:t xml:space="preserve">Johnson, P.T.J., McKenzie, V.J., 2008. Effects of Environmental Change on Helminth Infections in Amphibians: Exploring the Emergence of </w:t>
      </w:r>
      <w:r>
        <w:rPr>
          <w:i/>
          <w:iCs/>
        </w:rPr>
        <w:t>Ribeiroia</w:t>
      </w:r>
      <w:r>
        <w:rPr/>
        <w:t xml:space="preserve"> and </w:t>
      </w:r>
      <w:r>
        <w:rPr>
          <w:i/>
          <w:iCs/>
        </w:rPr>
        <w:t>Echinostoma</w:t>
      </w:r>
      <w:r>
        <w:rPr/>
        <w:t xml:space="preserve"> Infections in North America., in: Fried, B., Toledo, R. (Eds.), The Biology of Echinostomes: From the Molecule to the Community. </w:t>
      </w:r>
      <w:ins w:author="Mark Wilber" w:date="2015-09-14T09:41:00Z" w:id="320">
        <w:r>
          <w:rPr/>
          <w:t>Springer, New York</w:t>
        </w:r>
      </w:ins>
      <w:ins w:author="Mark Wilber" w:date="2015-09-14T09:42:00Z" w:id="321">
        <w:r>
          <w:rPr/>
          <w:t xml:space="preserve">, USA </w:t>
        </w:r>
      </w:ins>
      <w:ins w:author="Maria Meuleman" w:date="2015-09-14T12:28:00Z" w:id="322">
        <w:r>
          <w:rPr>
            <w:shd w:fill="FFFF00" w:val="clear"/>
          </w:rPr>
          <w:t>[publisher, city of publication</w:t>
        </w:r>
      </w:ins>
      <w:ins w:author="Mark Wilber" w:date="2015-09-14T09:42:00Z" w:id="323">
        <w:r>
          <w:rPr>
            <w:shd w:fill="FFFF00" w:val="clear"/>
          </w:rPr>
          <w:t>, Fixed</w:t>
        </w:r>
      </w:ins>
      <w:ins w:author="Maria Meuleman" w:date="2015-09-14T12:28:00Z" w:id="324">
        <w:r>
          <w:rPr>
            <w:shd w:fill="FFFF00" w:val="clear"/>
          </w:rPr>
          <w:t>]</w:t>
        </w:r>
      </w:ins>
      <w:ins w:author="Maria Meuleman" w:date="2015-09-14T12:28:00Z" w:id="325">
        <w:r>
          <w:rPr/>
          <w:t xml:space="preserve"> </w:t>
        </w:r>
      </w:ins>
      <w:r>
        <w:rPr/>
        <w:t>pp. 249</w:t>
      </w:r>
      <w:ins w:author="Wendy Relf" w:date="2015-09-01T18:56:00Z" w:id="326">
        <w:r>
          <w:rPr/>
          <w:t xml:space="preserve"> </w:t>
        </w:r>
      </w:ins>
      <w:r>
        <w:rPr/>
        <w:t>–</w:t>
      </w:r>
      <w:ins w:author="Wendy Relf" w:date="2015-09-01T18:56:00Z" w:id="327">
        <w:r>
          <w:rPr/>
          <w:t xml:space="preserve"> </w:t>
        </w:r>
      </w:ins>
      <w:r>
        <w:rPr/>
        <w:t>280.</w:t>
      </w:r>
    </w:p>
    <w:p>
      <w:pPr>
        <w:pStyle w:val="style44"/>
        <w:ind w:hanging="709" w:left="709" w:right="0"/>
      </w:pPr>
      <w:r>
        <w:rPr/>
      </w:r>
    </w:p>
    <w:p>
      <w:pPr>
        <w:pStyle w:val="style44"/>
        <w:ind w:hanging="709" w:left="709" w:right="0"/>
      </w:pPr>
      <w:r>
        <w:rPr/>
        <w:t xml:space="preserve">Joly, D.O., Messier, F., 2004. The distribution of </w:t>
      </w:r>
      <w:r>
        <w:rPr>
          <w:i/>
          <w:iCs/>
        </w:rPr>
        <w:t>Echinococcus granulosus</w:t>
      </w:r>
      <w:r>
        <w:rPr/>
        <w:t xml:space="preserve"> in moose: Evidence for parasite-induced vulnerability to predation by wolves? Oecologia 140, 586</w:t>
      </w:r>
      <w:ins w:author="Wendy Relf" w:date="2015-09-01T18:56:00Z" w:id="328">
        <w:r>
          <w:rPr/>
          <w:t xml:space="preserve"> </w:t>
        </w:r>
      </w:ins>
      <w:r>
        <w:rPr/>
        <w:t>–</w:t>
      </w:r>
      <w:ins w:author="Wendy Relf" w:date="2015-09-01T18:56:00Z" w:id="329">
        <w:r>
          <w:rPr/>
          <w:t xml:space="preserve"> </w:t>
        </w:r>
      </w:ins>
      <w:r>
        <w:rPr/>
        <w:t>590.</w:t>
      </w:r>
    </w:p>
    <w:p>
      <w:pPr>
        <w:pStyle w:val="style44"/>
        <w:ind w:hanging="709" w:left="709" w:right="0"/>
      </w:pPr>
      <w:r>
        <w:rPr/>
      </w:r>
    </w:p>
    <w:p>
      <w:pPr>
        <w:pStyle w:val="style44"/>
        <w:ind w:hanging="709" w:left="709" w:right="0"/>
      </w:pPr>
      <w:r>
        <w:rPr/>
        <w:t>Kendall, D.G., 1948. On the generalized “birth-and-death” processes. Ann. Math. Stat. 19, 1</w:t>
      </w:r>
      <w:ins w:author="Wendy Relf" w:date="2015-09-01T18:56:00Z" w:id="330">
        <w:r>
          <w:rPr/>
          <w:t xml:space="preserve"> </w:t>
        </w:r>
      </w:ins>
      <w:r>
        <w:rPr/>
        <w:t>–</w:t>
      </w:r>
      <w:ins w:author="Wendy Relf" w:date="2015-09-01T18:56:00Z" w:id="331">
        <w:r>
          <w:rPr/>
          <w:t xml:space="preserve"> </w:t>
        </w:r>
      </w:ins>
      <w:r>
        <w:rPr/>
        <w:t>15.</w:t>
      </w:r>
    </w:p>
    <w:p>
      <w:pPr>
        <w:pStyle w:val="style44"/>
        <w:ind w:hanging="709" w:left="709" w:right="0"/>
      </w:pPr>
      <w:r>
        <w:rPr/>
      </w:r>
    </w:p>
    <w:p>
      <w:pPr>
        <w:pStyle w:val="style44"/>
        <w:ind w:hanging="709" w:left="709" w:right="0"/>
      </w:pPr>
      <w:r>
        <w:rPr/>
        <w:t xml:space="preserve">Kirk, R.S., 2003. The impact of </w:t>
      </w:r>
      <w:r>
        <w:rPr>
          <w:i/>
          <w:iCs/>
        </w:rPr>
        <w:t>Anguillicola crassus</w:t>
      </w:r>
      <w:r>
        <w:rPr/>
        <w:t xml:space="preserve"> on European eels. Fisheries Manag. Ecol. 10, 385</w:t>
      </w:r>
      <w:ins w:author="Wendy Relf" w:date="2015-09-01T18:56:00Z" w:id="332">
        <w:r>
          <w:rPr/>
          <w:t xml:space="preserve"> </w:t>
        </w:r>
      </w:ins>
      <w:r>
        <w:rPr/>
        <w:t>–</w:t>
      </w:r>
      <w:ins w:author="Wendy Relf" w:date="2015-09-01T18:56:00Z" w:id="333">
        <w:r>
          <w:rPr/>
          <w:t xml:space="preserve"> </w:t>
        </w:r>
      </w:ins>
      <w:r>
        <w:rPr/>
        <w:t>394.</w:t>
      </w:r>
    </w:p>
    <w:p>
      <w:pPr>
        <w:pStyle w:val="style44"/>
        <w:ind w:hanging="709" w:left="709" w:right="0"/>
      </w:pPr>
      <w:r>
        <w:rPr/>
      </w:r>
    </w:p>
    <w:p>
      <w:pPr>
        <w:pStyle w:val="style44"/>
        <w:ind w:hanging="709" w:left="709" w:right="0"/>
      </w:pPr>
      <w:r>
        <w:rPr/>
        <w:t>Lanciani, C.A., Boyett, J.M., 1989. Demonstrating parasitic water mite-induced mortality in natural host populations. Parasitology</w:t>
      </w:r>
      <w:del w:author="Wendy Relf" w:date="2015-09-01T18:56:00Z" w:id="334">
        <w:r>
          <w:rPr/>
          <w:delText xml:space="preserve">. </w:delText>
        </w:r>
      </w:del>
      <w:ins w:author="Wendy Relf" w:date="2015-09-01T18:56:00Z" w:id="335">
        <w:r>
          <w:rPr/>
          <w:t xml:space="preserve">, </w:t>
        </w:r>
      </w:ins>
      <w:r>
        <w:rPr/>
        <w:t>81, 465</w:t>
      </w:r>
      <w:ins w:author="Wendy Relf" w:date="2015-09-01T18:56:00Z" w:id="336">
        <w:r>
          <w:rPr/>
          <w:t xml:space="preserve"> </w:t>
        </w:r>
      </w:ins>
      <w:r>
        <w:rPr/>
        <w:t>–</w:t>
      </w:r>
      <w:ins w:author="Wendy Relf" w:date="2015-09-01T18:56:00Z" w:id="337">
        <w:r>
          <w:rPr/>
          <w:t xml:space="preserve"> </w:t>
        </w:r>
      </w:ins>
      <w:r>
        <w:rPr/>
        <w:t>475.</w:t>
      </w:r>
    </w:p>
    <w:p>
      <w:pPr>
        <w:pStyle w:val="style44"/>
        <w:ind w:hanging="709" w:left="709" w:right="0"/>
      </w:pPr>
      <w:r>
        <w:rPr/>
      </w:r>
    </w:p>
    <w:p>
      <w:pPr>
        <w:pStyle w:val="style44"/>
        <w:ind w:hanging="709" w:left="709" w:right="0"/>
      </w:pPr>
      <w:r>
        <w:rPr/>
        <w:t>Langwig, K.E., Voyles, J., Wilber, M.Q., Frick, W.F., Murray, K.A., Bolker, B.M., Collins, J.P., Cheng, T.L., Fisher, M.C., Hoyt, J.R., Lindner, D.L., McCallum, H.I., Puschendorf, R., Rosenblum, E.B., Toothman, M., Willis, C.K., Briggs, C.J., Kilpatrick, A.M., 2015. Context-dependent conservation responses to emerging wildlife diseases. Front. Ecol. Environ. 13, 195</w:t>
      </w:r>
      <w:ins w:author="Wendy Relf" w:date="2015-09-01T18:56:00Z" w:id="338">
        <w:r>
          <w:rPr/>
          <w:t xml:space="preserve"> </w:t>
        </w:r>
      </w:ins>
      <w:r>
        <w:rPr/>
        <w:t>–</w:t>
      </w:r>
      <w:ins w:author="Wendy Relf" w:date="2015-09-01T18:56:00Z" w:id="339">
        <w:r>
          <w:rPr/>
          <w:t xml:space="preserve"> </w:t>
        </w:r>
      </w:ins>
      <w:r>
        <w:rPr/>
        <w:t>202.</w:t>
      </w:r>
    </w:p>
    <w:p>
      <w:pPr>
        <w:pStyle w:val="style44"/>
        <w:ind w:hanging="709" w:left="709" w:right="0"/>
      </w:pPr>
      <w:r>
        <w:rPr/>
      </w:r>
    </w:p>
    <w:p>
      <w:pPr>
        <w:pStyle w:val="style44"/>
        <w:ind w:hanging="709" w:left="709" w:right="0"/>
      </w:pPr>
      <w:r>
        <w:rPr/>
        <w:t>Lester, R.J.G., 1984. A review of methods for estimating mortality due to parasites in wild fish populations. Helgolander Meeresun. 37, 53</w:t>
      </w:r>
      <w:ins w:author="Wendy Relf" w:date="2015-09-01T18:56:00Z" w:id="340">
        <w:r>
          <w:rPr/>
          <w:t xml:space="preserve"> </w:t>
        </w:r>
      </w:ins>
      <w:r>
        <w:rPr/>
        <w:t>–</w:t>
      </w:r>
      <w:ins w:author="Wendy Relf" w:date="2015-09-01T18:56:00Z" w:id="341">
        <w:r>
          <w:rPr/>
          <w:t xml:space="preserve"> </w:t>
        </w:r>
      </w:ins>
      <w:r>
        <w:rPr/>
        <w:t>64.</w:t>
      </w:r>
    </w:p>
    <w:p>
      <w:pPr>
        <w:pStyle w:val="style44"/>
        <w:ind w:hanging="709" w:left="709" w:right="0"/>
      </w:pPr>
      <w:r>
        <w:rPr/>
      </w:r>
    </w:p>
    <w:p>
      <w:pPr>
        <w:pStyle w:val="style44"/>
        <w:ind w:hanging="709" w:left="709" w:right="0"/>
      </w:pPr>
      <w:r>
        <w:rPr/>
        <w:t xml:space="preserve">Lester, R.J.G., 1977. An estimate of mortality in a population of </w:t>
      </w:r>
      <w:r>
        <w:rPr>
          <w:i/>
          <w:iCs/>
        </w:rPr>
        <w:t>Perca flavescens</w:t>
      </w:r>
      <w:r>
        <w:rPr/>
        <w:t xml:space="preserve"> owing to the trematode </w:t>
      </w:r>
      <w:r>
        <w:rPr>
          <w:i/>
          <w:iCs/>
        </w:rPr>
        <w:t>Diplostomum adamsi</w:t>
      </w:r>
      <w:r>
        <w:rPr/>
        <w:t>. Can. J. Zoolog. 55, 288</w:t>
      </w:r>
      <w:ins w:author="Wendy Relf" w:date="2015-09-01T18:56:00Z" w:id="342">
        <w:r>
          <w:rPr/>
          <w:t xml:space="preserve"> </w:t>
        </w:r>
      </w:ins>
      <w:r>
        <w:rPr/>
        <w:t>–</w:t>
      </w:r>
      <w:ins w:author="Wendy Relf" w:date="2015-09-01T18:56:00Z" w:id="343">
        <w:r>
          <w:rPr/>
          <w:t xml:space="preserve"> </w:t>
        </w:r>
      </w:ins>
      <w:r>
        <w:rPr/>
        <w:t>292.</w:t>
      </w:r>
    </w:p>
    <w:p>
      <w:pPr>
        <w:pStyle w:val="style44"/>
        <w:ind w:hanging="709" w:left="709" w:right="0"/>
      </w:pPr>
      <w:r>
        <w:rPr/>
      </w:r>
    </w:p>
    <w:p>
      <w:pPr>
        <w:pStyle w:val="style44"/>
        <w:ind w:hanging="709" w:left="709" w:right="0"/>
      </w:pPr>
      <w:r>
        <w:rPr/>
        <w:t>Logiudice, K., 2003. Trophically transmitted parasites and the conservation of small populations: raccoon roundworm and the imperiled allegheny woodrat. Conserv. Biol. 17, 258</w:t>
      </w:r>
      <w:ins w:author="Wendy Relf" w:date="2015-09-01T18:56:00Z" w:id="344">
        <w:r>
          <w:rPr/>
          <w:t xml:space="preserve"> </w:t>
        </w:r>
      </w:ins>
      <w:r>
        <w:rPr/>
        <w:t>–</w:t>
      </w:r>
      <w:ins w:author="Wendy Relf" w:date="2015-09-01T18:56:00Z" w:id="345">
        <w:r>
          <w:rPr/>
          <w:t xml:space="preserve"> </w:t>
        </w:r>
      </w:ins>
      <w:r>
        <w:rPr/>
        <w:t>266.</w:t>
      </w:r>
    </w:p>
    <w:p>
      <w:pPr>
        <w:pStyle w:val="style44"/>
        <w:ind w:hanging="709" w:left="709" w:right="0"/>
      </w:pPr>
      <w:r>
        <w:rPr/>
      </w:r>
    </w:p>
    <w:p>
      <w:pPr>
        <w:pStyle w:val="style44"/>
        <w:ind w:hanging="709" w:left="709" w:right="0"/>
      </w:pPr>
      <w:r>
        <w:rPr/>
        <w:t>McCallum, H., 2012. Disease and the dynamics of extinction. Philos. T. R. Soc. B. 367, 2828</w:t>
      </w:r>
      <w:ins w:author="Wendy Relf" w:date="2015-09-01T18:56:00Z" w:id="346">
        <w:r>
          <w:rPr/>
          <w:t xml:space="preserve"> </w:t>
        </w:r>
      </w:ins>
      <w:r>
        <w:rPr/>
        <w:t>–</w:t>
      </w:r>
      <w:ins w:author="Wendy Relf" w:date="2015-09-01T18:56:00Z" w:id="347">
        <w:r>
          <w:rPr/>
          <w:t xml:space="preserve"> 28</w:t>
        </w:r>
      </w:ins>
      <w:r>
        <w:rPr/>
        <w:t>39.</w:t>
      </w:r>
    </w:p>
    <w:p>
      <w:pPr>
        <w:pStyle w:val="style44"/>
        <w:ind w:hanging="709" w:left="709" w:right="0"/>
      </w:pPr>
      <w:r>
        <w:rPr/>
      </w:r>
    </w:p>
    <w:p>
      <w:pPr>
        <w:pStyle w:val="style44"/>
        <w:ind w:hanging="709" w:left="709" w:right="0"/>
      </w:pPr>
      <w:r>
        <w:rPr/>
        <w:t xml:space="preserve">McCallum, H.I., 2000. Host-pathogen and host-parasite models, in: Lawton, J.H., Likens, G.E. (Eds.), Population Parameters: Estimation for Ecological Models. Blackwell Science Ltd., </w:t>
      </w:r>
      <w:ins w:author="Mark Wilber" w:date="2015-09-14T09:43:00Z" w:id="348">
        <w:r>
          <w:rPr/>
          <w:t xml:space="preserve">Oxford, UK </w:t>
        </w:r>
      </w:ins>
      <w:ins w:author="Maria Meuleman" w:date="2015-09-14T12:31:00Z" w:id="349">
        <w:r>
          <w:rPr>
            <w:shd w:fill="FFFF00" w:val="clear"/>
          </w:rPr>
          <w:t>[city of publication</w:t>
        </w:r>
      </w:ins>
      <w:ins w:author="Mark Wilber" w:date="2015-09-14T09:44:00Z" w:id="350">
        <w:r>
          <w:rPr>
            <w:shd w:fill="FFFF00" w:val="clear"/>
          </w:rPr>
          <w:t>, Fixed</w:t>
        </w:r>
      </w:ins>
      <w:ins w:author="Maria Meuleman" w:date="2015-09-14T12:31:00Z" w:id="351">
        <w:r>
          <w:rPr>
            <w:shd w:fill="FFFF00" w:val="clear"/>
          </w:rPr>
          <w:t>]</w:t>
        </w:r>
      </w:ins>
      <w:ins w:author="Maria Meuleman" w:date="2015-09-14T12:31:00Z" w:id="352">
        <w:r>
          <w:rPr/>
          <w:t xml:space="preserve"> </w:t>
        </w:r>
      </w:ins>
      <w:r>
        <w:rPr/>
        <w:t>pp. 284</w:t>
      </w:r>
      <w:ins w:author="Wendy Relf" w:date="2015-09-01T18:56:00Z" w:id="353">
        <w:r>
          <w:rPr/>
          <w:t xml:space="preserve"> </w:t>
        </w:r>
      </w:ins>
      <w:r>
        <w:rPr/>
        <w:t>–</w:t>
      </w:r>
      <w:ins w:author="Wendy Relf" w:date="2015-09-01T18:56:00Z" w:id="354">
        <w:r>
          <w:rPr/>
          <w:t xml:space="preserve"> </w:t>
        </w:r>
      </w:ins>
      <w:r>
        <w:rPr/>
        <w:t>312.</w:t>
      </w:r>
    </w:p>
    <w:p>
      <w:pPr>
        <w:pStyle w:val="style44"/>
        <w:ind w:hanging="709" w:left="709" w:right="0"/>
      </w:pPr>
      <w:r>
        <w:rPr/>
      </w:r>
    </w:p>
    <w:p>
      <w:pPr>
        <w:pStyle w:val="style44"/>
        <w:ind w:hanging="709" w:left="709" w:right="0"/>
      </w:pPr>
      <w:r>
        <w:rPr/>
        <w:t xml:space="preserve">Roeber, F., Jex, A.R., Gasser, R.B., 2013. Impact of gastrointestinal parasitic nematodes of sheep, and the role of advanced molecular tools for exploring epidemiology and drug resistance - an Australian perspective. Parasites </w:t>
      </w:r>
      <w:del w:author="Maria Meuleman" w:date="2015-09-14T12:31:00Z" w:id="355">
        <w:r>
          <w:rPr/>
          <w:delText xml:space="preserve">and </w:delText>
        </w:r>
      </w:del>
      <w:r>
        <w:rPr/>
        <w:t>Vectors 6, 153.</w:t>
      </w:r>
    </w:p>
    <w:p>
      <w:pPr>
        <w:pStyle w:val="style44"/>
        <w:ind w:hanging="709" w:left="709" w:right="0"/>
      </w:pPr>
      <w:r>
        <w:rPr/>
      </w:r>
    </w:p>
    <w:p>
      <w:pPr>
        <w:pStyle w:val="style44"/>
        <w:ind w:hanging="709" w:left="709" w:right="0"/>
      </w:pPr>
      <w:r>
        <w:rPr/>
        <w:t>Rousset, F., Thomas, F., Meeûs, T.D., Renaud, F., 1996. Inference of parasite-induced host mortality from distributions of parasite loads. Ecology 77, 2203</w:t>
      </w:r>
      <w:ins w:author="Wendy Relf" w:date="2015-09-01T18:57:00Z" w:id="356">
        <w:r>
          <w:rPr/>
          <w:t xml:space="preserve"> </w:t>
        </w:r>
      </w:ins>
      <w:r>
        <w:rPr/>
        <w:t>–</w:t>
      </w:r>
      <w:ins w:author="Wendy Relf" w:date="2015-09-01T18:57:00Z" w:id="357">
        <w:r>
          <w:rPr/>
          <w:t xml:space="preserve"> </w:t>
        </w:r>
      </w:ins>
      <w:r>
        <w:rPr/>
        <w:t>2211.</w:t>
      </w:r>
    </w:p>
    <w:p>
      <w:pPr>
        <w:pStyle w:val="style44"/>
        <w:ind w:hanging="709" w:left="709" w:right="0"/>
      </w:pPr>
      <w:r>
        <w:rPr/>
      </w:r>
    </w:p>
    <w:p>
      <w:pPr>
        <w:pStyle w:val="style44"/>
        <w:ind w:hanging="709" w:left="709" w:right="0"/>
      </w:pPr>
      <w:r>
        <w:rPr/>
        <w:t>Royce, L.A., Rossignol, P., 1990. Epidemiology of honey bee parasites. Parasitol. Today. 6, 348</w:t>
      </w:r>
      <w:ins w:author="Wendy Relf" w:date="2015-09-01T18:57:00Z" w:id="358">
        <w:r>
          <w:rPr/>
          <w:t xml:space="preserve"> </w:t>
        </w:r>
      </w:ins>
      <w:r>
        <w:rPr/>
        <w:t>–</w:t>
      </w:r>
      <w:ins w:author="Wendy Relf" w:date="2015-09-01T18:57:00Z" w:id="359">
        <w:r>
          <w:rPr/>
          <w:t xml:space="preserve"> </w:t>
        </w:r>
      </w:ins>
      <w:r>
        <w:rPr/>
        <w:t>353.</w:t>
      </w:r>
    </w:p>
    <w:p>
      <w:pPr>
        <w:pStyle w:val="style44"/>
        <w:ind w:hanging="709" w:left="709" w:right="0"/>
      </w:pPr>
      <w:r>
        <w:rPr/>
      </w:r>
    </w:p>
    <w:p>
      <w:pPr>
        <w:pStyle w:val="style44"/>
        <w:ind w:hanging="709" w:left="709" w:right="0"/>
      </w:pPr>
      <w:r>
        <w:rPr/>
        <w:t>Schotthoefer, A.M., Cole, R.A., Beasley, V.R., 2003. Relationship of tadpole stage to location of echinostome cercariae encystment and the consequences for tadpole survival. J. Parasitol. 89, 475</w:t>
      </w:r>
      <w:ins w:author="Wendy Relf" w:date="2015-09-01T18:57:00Z" w:id="360">
        <w:r>
          <w:rPr/>
          <w:t xml:space="preserve"> </w:t>
        </w:r>
      </w:ins>
      <w:r>
        <w:rPr/>
        <w:t>–</w:t>
      </w:r>
      <w:ins w:author="Wendy Relf" w:date="2015-09-01T18:57:00Z" w:id="361">
        <w:r>
          <w:rPr/>
          <w:t xml:space="preserve"> </w:t>
        </w:r>
      </w:ins>
      <w:r>
        <w:rPr/>
        <w:t>482.</w:t>
      </w:r>
    </w:p>
    <w:p>
      <w:pPr>
        <w:pStyle w:val="style44"/>
        <w:ind w:hanging="709" w:left="709" w:right="0"/>
      </w:pPr>
      <w:r>
        <w:rPr/>
      </w:r>
    </w:p>
    <w:p>
      <w:pPr>
        <w:pStyle w:val="style44"/>
        <w:ind w:hanging="709" w:left="709" w:right="0"/>
      </w:pPr>
      <w:r>
        <w:rPr/>
        <w:t>Seber, G.A.F., Lee, A.J., 2003. Linear Regression Analysis. John Wiley; Sons, Inc, Hoboken, New Jersey</w:t>
      </w:r>
      <w:ins w:author="Wendy Relf" w:date="2015-09-01T18:57:00Z" w:id="362">
        <w:r>
          <w:rPr/>
          <w:t>, USA</w:t>
        </w:r>
      </w:ins>
      <w:r>
        <w:rPr/>
        <w:t>.</w:t>
      </w:r>
    </w:p>
    <w:p>
      <w:pPr>
        <w:pStyle w:val="style44"/>
        <w:ind w:hanging="709" w:left="709" w:right="0"/>
      </w:pPr>
      <w:r>
        <w:rPr/>
      </w:r>
    </w:p>
    <w:p>
      <w:pPr>
        <w:pStyle w:val="style44"/>
        <w:ind w:hanging="709" w:left="709" w:right="0"/>
      </w:pPr>
      <w:r>
        <w:rPr/>
        <w:t>Shaw, D.J., Dobson, A.P., 1995. Patterns of macroparasite abundance and aggregation in wildlife populations: a quantitative review. Parasitology. 111, 111</w:t>
      </w:r>
      <w:ins w:author="Wendy Relf" w:date="2015-09-01T18:57:00Z" w:id="363">
        <w:r>
          <w:rPr/>
          <w:t xml:space="preserve"> </w:t>
        </w:r>
      </w:ins>
      <w:r>
        <w:rPr/>
        <w:t>–</w:t>
      </w:r>
      <w:ins w:author="Wendy Relf" w:date="2015-09-01T18:57:00Z" w:id="364">
        <w:r>
          <w:rPr/>
          <w:t xml:space="preserve"> </w:t>
        </w:r>
      </w:ins>
      <w:r>
        <w:rPr/>
        <w:t>133.</w:t>
      </w:r>
    </w:p>
    <w:p>
      <w:pPr>
        <w:pStyle w:val="style44"/>
        <w:ind w:hanging="709" w:left="709" w:right="0"/>
      </w:pPr>
      <w:r>
        <w:rPr/>
      </w:r>
    </w:p>
    <w:p>
      <w:pPr>
        <w:pStyle w:val="style44"/>
        <w:ind w:hanging="709" w:left="709" w:right="0"/>
      </w:pPr>
      <w:r>
        <w:rPr/>
        <w:t>Shaw, D.J., Grenfell, B.T., Dobson, A.P., 1998. Patterns of macroparasite aggregation in wildlife host populations. Parasitology. 117, 597</w:t>
      </w:r>
      <w:ins w:author="Wendy Relf" w:date="2015-09-01T18:57:00Z" w:id="365">
        <w:r>
          <w:rPr/>
          <w:t xml:space="preserve"> </w:t>
        </w:r>
      </w:ins>
      <w:r>
        <w:rPr/>
        <w:t>–</w:t>
      </w:r>
      <w:ins w:author="Wendy Relf" w:date="2015-09-01T18:57:00Z" w:id="366">
        <w:r>
          <w:rPr/>
          <w:t xml:space="preserve"> </w:t>
        </w:r>
      </w:ins>
      <w:r>
        <w:rPr/>
        <w:t>610.</w:t>
      </w:r>
    </w:p>
    <w:p>
      <w:pPr>
        <w:pStyle w:val="style44"/>
        <w:ind w:hanging="709" w:left="709" w:right="0"/>
      </w:pPr>
      <w:r>
        <w:rPr/>
      </w:r>
    </w:p>
    <w:p>
      <w:pPr>
        <w:pStyle w:val="style44"/>
        <w:ind w:hanging="709" w:left="709" w:right="0"/>
      </w:pPr>
      <w:r>
        <w:rPr/>
        <w:t>Tillé, A., Lefèvre, C., Pastoret, P.P., Thiry, E., 1991. A mathematical model of rinderpest infection in cattle populations. Epidemiol. Infect. 107, 441</w:t>
      </w:r>
      <w:ins w:author="Wendy Relf" w:date="2015-09-01T18:57:00Z" w:id="367">
        <w:r>
          <w:rPr/>
          <w:t xml:space="preserve"> </w:t>
        </w:r>
      </w:ins>
      <w:r>
        <w:rPr/>
        <w:t>–</w:t>
      </w:r>
      <w:ins w:author="Wendy Relf" w:date="2015-09-01T18:57:00Z" w:id="368">
        <w:r>
          <w:rPr/>
          <w:t xml:space="preserve"> </w:t>
        </w:r>
      </w:ins>
      <w:r>
        <w:rPr/>
        <w:t>452.</w:t>
      </w:r>
    </w:p>
    <w:p>
      <w:pPr>
        <w:pStyle w:val="style44"/>
        <w:ind w:hanging="709" w:left="709" w:right="0"/>
      </w:pPr>
      <w:r>
        <w:rPr/>
      </w:r>
    </w:p>
    <w:p>
      <w:pPr>
        <w:pStyle w:val="style44"/>
        <w:ind w:hanging="709" w:left="709" w:right="0"/>
      </w:pPr>
      <w:r>
        <w:rPr/>
        <w:t>Tompkins, D.M., Dobson, A.P., Arneberg, P., Begon, M., Cattadori, I.M., Greenman, J.V., Heesterbeek, J.A.P., Hudson, P.J., Newborn, D., Pugliese, A., Rizzoli, A.P., Rosa, R., Rosso, F., Wilson, K., 2002. Parasites and host population dynamics</w:t>
      </w:r>
      <w:del w:author="Wendy Relf" w:date="2015-09-01T18:57:00Z" w:id="369">
        <w:r>
          <w:rPr/>
          <w:delText>.</w:delText>
        </w:r>
      </w:del>
      <w:r>
        <w:rPr/>
        <w:t xml:space="preserve">, in: Hudson, P.J., Rizzoli, A., Grenfell, B.T., Heessterbeck, H., Dobson, A.P. (Eds.), The Ecology of Wildlife Diseases. Oxford University Press, Oxford, </w:t>
      </w:r>
      <w:ins w:author="Wendy Relf" w:date="2015-09-01T18:57:00Z" w:id="370">
        <w:r>
          <w:rPr/>
          <w:t xml:space="preserve">UK, </w:t>
        </w:r>
      </w:ins>
      <w:r>
        <w:rPr/>
        <w:t>pp. 45</w:t>
      </w:r>
      <w:ins w:author="Wendy Relf" w:date="2015-09-01T18:57:00Z" w:id="371">
        <w:r>
          <w:rPr/>
          <w:t xml:space="preserve"> </w:t>
        </w:r>
      </w:ins>
      <w:r>
        <w:rPr/>
        <w:t>–</w:t>
      </w:r>
      <w:ins w:author="Wendy Relf" w:date="2015-09-01T18:57:00Z" w:id="372">
        <w:r>
          <w:rPr/>
          <w:t xml:space="preserve"> </w:t>
        </w:r>
      </w:ins>
      <w:r>
        <w:rPr/>
        <w:t>62.</w:t>
      </w:r>
    </w:p>
    <w:p>
      <w:pPr>
        <w:pStyle w:val="style44"/>
        <w:ind w:hanging="709" w:left="709" w:right="0"/>
      </w:pPr>
      <w:r>
        <w:rPr/>
      </w:r>
    </w:p>
    <w:p>
      <w:pPr>
        <w:pStyle w:val="style44"/>
        <w:ind w:hanging="709" w:left="709" w:right="0"/>
      </w:pPr>
      <w:r>
        <w:rPr/>
        <w:t>Walther, B.A., Moore, J.L., 2005. The concepts of bias, precision and accuracy, and their use in testing the performance of species richness estimators, with a literature review of estimator performance. Ecography. 28, 815</w:t>
      </w:r>
      <w:ins w:author="Wendy Relf" w:date="2015-09-01T18:57:00Z" w:id="373">
        <w:r>
          <w:rPr/>
          <w:t xml:space="preserve"> </w:t>
        </w:r>
      </w:ins>
      <w:r>
        <w:rPr/>
        <w:t>–</w:t>
      </w:r>
      <w:ins w:author="Wendy Relf" w:date="2015-09-01T18:57:00Z" w:id="374">
        <w:r>
          <w:rPr/>
          <w:t xml:space="preserve"> </w:t>
        </w:r>
      </w:ins>
      <w:r>
        <w:rPr/>
        <w:t>829.</w:t>
      </w:r>
    </w:p>
    <w:p>
      <w:pPr>
        <w:pStyle w:val="style44"/>
        <w:ind w:hanging="709" w:left="709" w:right="0"/>
      </w:pPr>
      <w:r>
        <w:rPr/>
      </w:r>
    </w:p>
    <w:p>
      <w:pPr>
        <w:pStyle w:val="style44"/>
        <w:ind w:hanging="709" w:left="709" w:right="0"/>
      </w:pPr>
      <w:r>
        <w:rPr/>
        <w:t>Wilson, K., Bjoernstad, O.N., Dobson, A.P., Merler, S., Poglayen, G., Read, A.F., Skorping, A., 2002. Heterogeneities in macroparasite infections: patterns and processes</w:t>
      </w:r>
      <w:del w:author="Wendy Relf" w:date="2015-09-01T18:58:00Z" w:id="375">
        <w:r>
          <w:rPr/>
          <w:delText>.</w:delText>
        </w:r>
      </w:del>
      <w:r>
        <w:rPr/>
        <w:t xml:space="preserve">, in: Hudson, P.J., Rizzoli, A., Grenfell, B., Heesterbeek, H., Dobson, A. (Eds.), The Ecology of Wildlife Diseases. Oxford University Press, Oxford, </w:t>
      </w:r>
      <w:ins w:author="Wendy Relf" w:date="2015-09-01T18:58:00Z" w:id="376">
        <w:r>
          <w:rPr/>
          <w:t xml:space="preserve">UK, </w:t>
        </w:r>
      </w:ins>
      <w:r>
        <w:rPr/>
        <w:t>pp. 6</w:t>
      </w:r>
      <w:ins w:author="Wendy Relf" w:date="2015-09-01T18:58:00Z" w:id="377">
        <w:r>
          <w:rPr/>
          <w:t xml:space="preserve"> </w:t>
        </w:r>
      </w:ins>
      <w:r>
        <w:rPr/>
        <w:t>–</w:t>
      </w:r>
      <w:ins w:author="Wendy Relf" w:date="2015-09-01T18:58:00Z" w:id="378">
        <w:r>
          <w:rPr/>
          <w:t xml:space="preserve"> </w:t>
        </w:r>
      </w:ins>
      <w:r>
        <w:rPr/>
        <w:t>44.</w:t>
      </w:r>
    </w:p>
    <w:p>
      <w:pPr>
        <w:pStyle w:val="style44"/>
        <w:pageBreakBefore/>
      </w:pPr>
      <w:ins w:author="Wendy Relf" w:date="2015-09-01T18:58:00Z" w:id="379">
        <w:r>
          <w:rPr>
            <w:b/>
          </w:rPr>
          <w:t>Figure Legends</w:t>
        </w:r>
      </w:ins>
    </w:p>
    <w:p>
      <w:pPr>
        <w:pStyle w:val="style44"/>
      </w:pPr>
      <w:r>
        <w:rPr>
          <w:b/>
        </w:rPr>
      </w:r>
    </w:p>
    <w:p>
      <w:pPr>
        <w:pStyle w:val="style44"/>
        <w:spacing w:line="480" w:lineRule="auto"/>
      </w:pPr>
      <w:del w:author="Wendy Relf" w:date="2015-09-01T18:58:00Z" w:id="380">
        <w:r>
          <w:rPr>
            <w:b/>
            <w:bCs/>
          </w:rPr>
          <w:delText xml:space="preserve">Figure </w:delText>
        </w:r>
      </w:del>
      <w:ins w:author="Wendy Relf" w:date="2015-09-01T18:58:00Z" w:id="381">
        <w:r>
          <w:rPr>
            <w:b/>
            <w:bCs/>
          </w:rPr>
          <w:t xml:space="preserve">Fig. </w:t>
        </w:r>
      </w:ins>
      <w:r>
        <w:rPr>
          <w:b/>
          <w:bCs/>
        </w:rPr>
        <w:t>1</w:t>
      </w:r>
      <w:ins w:author="Wendy Relf" w:date="2015-09-01T18:58:00Z" w:id="382">
        <w:r>
          <w:rPr/>
          <w:t>.</w:t>
        </w:r>
      </w:ins>
      <w:del w:author="Wendy Relf" w:date="2015-09-01T18:58:00Z" w:id="383">
        <w:r>
          <w:rPr/>
          <w:delText>:</w:delText>
        </w:r>
      </w:del>
      <w:r>
        <w:rPr/>
        <w:t xml:space="preserve"> A schematic representation of the iterative approach of the Crofton Method. (A) The light gray shows the pre-mortality distribution that the Crofton Method is trying to estimate from the dark grey post-mortality distribution. The Crofton Method proceeds by truncating the post-mortality data at different levels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e.g.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5</m:t>
        </m:r>
      </m:oMath>
      <w:r>
        <w:rPr/>
        <w:t>) and finding the pre-mortality host population size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and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that best fit the truncated data. (B) The parameter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then plotted against the truncation level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to determine if a “kink” occurs in the parameter values (Lester, 1984). This “kink” indicates that </w:t>
      </w:r>
      <w:ins w:author="Wendy Relf" w:date="2015-09-02T13:05:00Z" w:id="384">
        <w:r>
          <w:rPr/>
          <w:t>parasite-induced host mortality (</w:t>
        </w:r>
      </w:ins>
      <w:r>
        <w:rPr/>
        <w:t>PIHM</w:t>
      </w:r>
      <w:ins w:author="Wendy Relf" w:date="2015-09-02T13:05:00Z" w:id="385">
        <w:r>
          <w:rPr/>
          <w:t>)</w:t>
        </w:r>
      </w:ins>
      <w:r>
        <w:rPr/>
        <w:t xml:space="preserve"> is occurring in the system. In the </w:t>
      </w:r>
      <w:del w:author="Wendy Relf" w:date="2015-09-02T13:05:00Z" w:id="386">
        <w:r>
          <w:rPr/>
          <w:delText xml:space="preserve">above </w:delText>
        </w:r>
      </w:del>
      <w:ins w:author="Wendy Relf" w:date="2015-09-02T13:05:00Z" w:id="387">
        <w:r>
          <w:rPr/>
          <w:t xml:space="preserve">given </w:t>
        </w:r>
      </w:ins>
      <w:r>
        <w:rPr/>
        <w:t xml:space="preserve">example, PIHM is occurring in the system as visualized by the distinct “kink” at </w:t>
      </w:r>
      <w:r>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t>.</w:t>
      </w:r>
    </w:p>
    <w:p>
      <w:pPr>
        <w:pStyle w:val="style44"/>
        <w:spacing w:line="480" w:lineRule="auto"/>
      </w:pPr>
      <w:r>
        <w:rPr/>
      </w:r>
    </w:p>
    <w:p>
      <w:pPr>
        <w:pStyle w:val="style44"/>
        <w:spacing w:line="480" w:lineRule="auto"/>
      </w:pPr>
      <w:del w:author="Wendy Relf" w:date="2015-09-01T18:58:00Z" w:id="388">
        <w:r>
          <w:rPr>
            <w:b/>
            <w:bCs/>
          </w:rPr>
          <w:delText xml:space="preserve">Figure </w:delText>
        </w:r>
      </w:del>
      <w:ins w:author="Wendy Relf" w:date="2015-09-01T18:58:00Z" w:id="389">
        <w:r>
          <w:rPr>
            <w:b/>
            <w:bCs/>
          </w:rPr>
          <w:t xml:space="preserve">Fig. </w:t>
        </w:r>
      </w:ins>
      <w:r>
        <w:rPr>
          <w:b/>
          <w:bCs/>
        </w:rPr>
        <w:t>2</w:t>
      </w:r>
      <w:ins w:author="Wendy Relf" w:date="2015-09-01T18:58:00Z" w:id="390">
        <w:r>
          <w:rPr/>
          <w:t>.</w:t>
        </w:r>
      </w:ins>
      <w:del w:author="Wendy Relf" w:date="2015-09-01T18:58:00Z" w:id="391">
        <w:r>
          <w:rPr/>
          <w:delText>:</w:delText>
        </w:r>
      </w:del>
      <w:r>
        <w:rPr/>
        <w:t xml:space="preserve"> The simulation results comparing the power and the Type I error of the Adjei Method and the Likelihood Method across a range of different sample sizes. (A) Five potential shapes for </w:t>
      </w:r>
      <w:del w:author="Wendy Relf" w:date="2015-09-02T13:06:00Z" w:id="392">
        <w:r>
          <w:rPr/>
          <w:delText xml:space="preserve">a </w:delText>
        </w:r>
      </w:del>
      <w:r>
        <w:rPr/>
        <w:t>host-survival functions</w:t>
      </w:r>
      <w:ins w:author="Wendy Relf" w:date="2015-09-02T13:06:00Z" w:id="393">
        <w:r>
          <w:rPr/>
          <w:t xml:space="preserve"> are </w:t>
        </w:r>
      </w:ins>
      <w:ins w:author="Mark Wilber" w:date="2015-09-14T11:09:00Z" w:id="394">
        <w:r>
          <w:rPr/>
          <w:t>shown</w:t>
        </w:r>
      </w:ins>
      <w:del w:author="Mark Wilber" w:date="2015-09-14T11:08:00Z" w:id="395">
        <w:r>
          <w:rPr/>
          <w:delText>modeled</w:delText>
        </w:r>
      </w:del>
      <w:r>
        <w:rPr/>
        <w:t>. In the simulations we used a gradual survival function (dotted line), a</w:t>
      </w:r>
      <w:del w:author="Maria Meuleman" w:date="2015-09-14T12:46:00Z" w:id="396">
        <w:r>
          <w:rPr/>
          <w:delText>nd</w:delText>
        </w:r>
      </w:del>
      <w:r>
        <w:rPr/>
        <w:t xml:space="preserve"> moderate survival function (dashed line), and a steep survival function (solid line). The linear and immediate survival functions represent two potential extremes that we do not include in the simulations. For each of these survival functions and </w:t>
      </w:r>
      <w:del w:author="Mark Wilber" w:date="2015-09-14T11:10:00Z" w:id="397">
        <w:r>
          <w:rPr/>
          <w:delText>the</w:delText>
        </w:r>
      </w:del>
      <w:ins w:author="Mark Wilber" w:date="2015-09-14T11:10:00Z" w:id="398">
        <w:r>
          <w:rPr/>
          <w:t xml:space="preserve"> various</w:t>
        </w:r>
      </w:ins>
      <w:r>
        <w:rPr/>
        <w:t xml:space="preserve"> parameter combinations </w:t>
      </w:r>
      <w:del w:author="Mark Wilber" w:date="2015-09-14T11:10:00Z" w:id="399">
        <w:r>
          <w:rPr/>
          <w:delText>described in the main text</w:delText>
        </w:r>
      </w:del>
      <w:r>
        <w:rPr/>
        <w:t xml:space="preserve">, we tested the Type I error and power of the Likelihood (Like.) Method and Adjei Method. (B) </w:t>
      </w:r>
      <w:del w:author="Wendy Relf" w:date="2015-09-02T13:08:00Z" w:id="400">
        <w:r>
          <w:rPr/>
          <w:delText xml:space="preserve">Gives </w:delText>
        </w:r>
      </w:del>
      <w:ins w:author="Wendy Relf" w:date="2015-09-02T13:08:00Z" w:id="401">
        <w:r>
          <w:rPr/>
          <w:t xml:space="preserve">The simulation gives </w:t>
        </w:r>
      </w:ins>
      <w:r>
        <w:rPr/>
        <w:t>the Type I error of each method over a range of pre-mortality sample sizes with a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of 50 and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at 0.5. The</w:t>
      </w:r>
      <w:ins w:author="Mark Wilber" w:date="2015-09-14T10:45:00Z" w:id="402">
        <w:r>
          <w:rPr/>
          <w:t xml:space="preserve"> thin, dashed grey line</w:t>
        </w:r>
      </w:ins>
      <w:r>
        <w:rPr/>
        <w:t xml:space="preserve"> </w:t>
      </w:r>
      <w:del w:author="Mark Wilber" w:date="2015-09-14T10:45:00Z" w:id="403">
        <w:r>
          <w:rPr/>
          <w:delText>red line</w:delText>
        </w:r>
      </w:del>
      <w:r>
        <w:rPr/>
        <w:t xml:space="preserve"> shows the pre-set significance level of 0.05. (C) </w:t>
      </w:r>
      <w:ins w:author="Wendy Relf" w:date="2015-09-02T13:08:00Z" w:id="404">
        <w:r>
          <w:rPr/>
          <w:t>The simulation g</w:t>
        </w:r>
      </w:ins>
      <w:del w:author="Wendy Relf" w:date="2015-09-02T13:08:00Z" w:id="405">
        <w:r>
          <w:rPr/>
          <w:delText>G</w:delText>
        </w:r>
      </w:del>
      <w:r>
        <w:rPr/>
        <w:t xml:space="preserve">ives the power of each method for detecting </w:t>
      </w:r>
      <w:ins w:author="Wendy Relf" w:date="2015-09-02T13:08:00Z" w:id="406">
        <w:r>
          <w:rPr/>
          <w:t xml:space="preserve">parasite-induced host mortality </w:t>
        </w:r>
      </w:ins>
      <w:ins w:author="Wendy Relf" w:date="2015-09-02T13:09:00Z" w:id="407">
        <w:r>
          <w:rPr/>
          <w:t>(</w:t>
        </w:r>
      </w:ins>
      <w:r>
        <w:rPr/>
        <w:t>PIHM</w:t>
      </w:r>
      <w:ins w:author="Wendy Relf" w:date="2015-09-02T13:09:00Z" w:id="408">
        <w:r>
          <w:rPr/>
          <w:t>)</w:t>
        </w:r>
      </w:ins>
      <w:r>
        <w:rPr/>
        <w:t xml:space="preserve"> over a range of post-mortality sample sizes for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50</m:t>
        </m:r>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5</m:t>
        </m:r>
      </m:oMath>
      <w:r>
        <w:rPr/>
        <w:t xml:space="preserve">. In general, the Likelihood Method has higher power and lower Type I error than the Adjei Method. </w:t>
      </w:r>
      <w:ins w:author="Wendy Relf" w:date="2015-09-02T13:09:00Z" w:id="409">
        <w:r>
          <w:rPr/>
          <w:t>(</w:t>
        </w:r>
      </w:ins>
      <w:r>
        <w:rPr/>
        <w:t xml:space="preserve">See </w:t>
      </w:r>
      <w:del w:author="Maria Meuleman" w:date="2015-09-14T12:47:00Z" w:id="410">
        <w:r>
          <w:rPr/>
          <w:delText xml:space="preserve">the </w:delText>
        </w:r>
      </w:del>
      <w:r>
        <w:rPr/>
        <w:t>Supplementary Fig</w:t>
      </w:r>
      <w:ins w:author="Wendy Relf" w:date="2015-09-01T18:59:00Z" w:id="411">
        <w:r>
          <w:rPr/>
          <w:t>s</w:t>
        </w:r>
      </w:ins>
      <w:r>
        <w:rPr/>
        <w:t>. S1</w:t>
      </w:r>
      <w:ins w:author="Wendy Relf" w:date="2015-09-01T18:59:00Z" w:id="412">
        <w:r>
          <w:rPr/>
          <w:t xml:space="preserve"> </w:t>
        </w:r>
      </w:ins>
      <w:r>
        <w:rPr/>
        <w:t>-</w:t>
      </w:r>
      <w:ins w:author="Wendy Relf" w:date="2015-09-01T18:59:00Z" w:id="413">
        <w:r>
          <w:rPr/>
          <w:t xml:space="preserve"> </w:t>
        </w:r>
      </w:ins>
      <w:r>
        <w:rPr/>
        <w:t>S3 for Type I error and power results for all parameter combinations.</w:t>
      </w:r>
      <w:ins w:author="Wendy Relf" w:date="2015-09-02T13:09:00Z" w:id="414">
        <w:r>
          <w:rPr/>
          <w:t>)</w:t>
        </w:r>
      </w:ins>
    </w:p>
    <w:p>
      <w:pPr>
        <w:pStyle w:val="style44"/>
        <w:spacing w:line="480" w:lineRule="auto"/>
      </w:pPr>
      <w:r>
        <w:rPr/>
      </w:r>
    </w:p>
    <w:p>
      <w:pPr>
        <w:pStyle w:val="style44"/>
        <w:spacing w:line="480" w:lineRule="auto"/>
      </w:pPr>
      <w:del w:author="Wendy Relf" w:date="2015-09-01T18:59:00Z" w:id="415">
        <w:r>
          <w:rPr>
            <w:b/>
            <w:bCs/>
          </w:rPr>
          <w:delText xml:space="preserve">Figure </w:delText>
        </w:r>
      </w:del>
      <w:ins w:author="Wendy Relf" w:date="2015-09-01T18:59:00Z" w:id="416">
        <w:r>
          <w:rPr>
            <w:b/>
            <w:bCs/>
          </w:rPr>
          <w:t xml:space="preserve">Fig. </w:t>
        </w:r>
      </w:ins>
      <w:r>
        <w:rPr>
          <w:b/>
          <w:bCs/>
        </w:rPr>
        <w:t>3</w:t>
      </w:r>
      <w:ins w:author="Wendy Relf" w:date="2015-09-01T18:59:00Z" w:id="417">
        <w:r>
          <w:rPr/>
          <w:t>.</w:t>
        </w:r>
      </w:ins>
      <w:del w:author="Wendy Relf" w:date="2015-09-01T18:59:00Z" w:id="418">
        <w:r>
          <w:rPr/>
          <w:delText>:</w:delText>
        </w:r>
      </w:del>
      <w:r>
        <w:rPr/>
        <w:t xml:space="preserve"> The power of the Likelihood Method (Like.) to detect </w:t>
      </w:r>
      <w:ins w:author="Wendy Relf" w:date="2015-09-02T13:10:00Z" w:id="419">
        <w:r>
          <w:rPr/>
          <w:t>parasite-induced host mortality (</w:t>
        </w:r>
      </w:ins>
      <w:r>
        <w:rPr/>
        <w:t>PIHM</w:t>
      </w:r>
      <w:ins w:author="Wendy Relf" w:date="2015-09-02T13:10:00Z" w:id="420">
        <w:r>
          <w:rPr/>
          <w:t>)</w:t>
        </w:r>
      </w:ins>
      <w:r>
        <w:rPr/>
        <w:t xml:space="preserve"> for gradual, moderate</w:t>
      </w:r>
      <w:del w:author="Maria Meuleman" w:date="2015-09-14T12:52:00Z" w:id="421">
        <w:r>
          <w:rPr/>
          <w:delText>,</w:delText>
        </w:r>
      </w:del>
      <w:r>
        <w:rPr/>
        <w:t xml:space="preserve"> and steep </w:t>
      </w:r>
      <w:ins w:author="Mark Wilber" w:date="2015-09-14T11:13:00Z" w:id="422">
        <w:r>
          <w:rPr/>
          <w:t xml:space="preserve">host </w:t>
        </w:r>
      </w:ins>
      <w:r>
        <w:rPr/>
        <w:t xml:space="preserve">survival functions when </w:t>
      </w:r>
      <w:ins w:author="Mark Wilber" w:date="2015-09-14T11:11:00Z" w:id="423">
        <w:r>
          <w:rPr/>
          <w:t xml:space="preserve">the </w:t>
        </w:r>
      </w:ins>
      <w:del w:author="Mark Wilber" w:date="2015-09-14T11:11:00Z" w:id="424">
        <w:r>
          <w:rPr/>
          <w:delText>all four</w:delText>
        </w:r>
      </w:del>
      <w:r>
        <w:rPr/>
        <w:t xml:space="preserve"> parameters</w:t>
      </w:r>
      <w:ins w:author="Mark Wilber" w:date="2015-09-14T11:12:00Z" w:id="425">
        <w:r>
          <w:rPr/>
          <w:t xml:space="preserve"> pre-mortality</w:t>
        </w:r>
      </w:ins>
      <w:ins w:author="Mark Wilber" w:date="2015-09-14T11:11:00Z" w:id="426">
        <w:r>
          <w:rPr/>
          <w:t xml:space="preserve"> mean parasite inte</w:t>
        </w:r>
      </w:ins>
      <w:ins w:author="Mark Wilber" w:date="2015-09-14T11:12:00Z" w:id="427">
        <w:r>
          <w:rPr/>
          <w:t>nsity</w:t>
        </w:r>
      </w:ins>
      <w:r>
        <w:rPr/>
        <w:t xml:space="preserve"> </w:t>
      </w:r>
      <w:ins w:author="Mark Wilber" w:date="2015-09-14T11:12:00Z" w:id="428">
        <w:r>
          <w:rPr/>
          <w:t>(</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12:00Z" w:id="429">
        <w:r>
          <w:rPr/>
          <w:t>)</w:t>
        </w:r>
      </w:ins>
      <w:r>
        <w:rPr/>
        <w:t>,</w:t>
      </w:r>
      <w:ins w:author="Mark Wilber" w:date="2015-09-14T11:12:00Z" w:id="430">
        <w:r>
          <w:rPr/>
          <w:t xml:space="preserve"> pre-mortality parasite aggregation</w:t>
        </w:r>
      </w:ins>
      <w:del w:author="Mark Wilber" w:date="2015-09-14T11:12:00Z" w:id="431">
        <w:r>
          <w:rPr/>
          <w:delText xml:space="preserve"> </w:delText>
        </w:r>
      </w:del>
      <w:ins w:author="Mark Wilber" w:date="2015-09-14T11:12:00Z" w:id="432">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12:00Z" w:id="433">
        <w:r>
          <w:rPr/>
          <w:t>)</w:t>
        </w:r>
      </w:ins>
      <w:r>
        <w:rPr/>
        <w:t xml:space="preserve">, </w:t>
      </w:r>
      <w:r>
        <w:rPr/>
      </w:r>
      <m:oMath xmlns:m="http://schemas.openxmlformats.org/officeDocument/2006/math">
        <m:r>
          <w:rPr>
            <w:rFonts w:ascii="Cambria Math" w:hAnsi="Cambria Math"/>
          </w:rPr>
          <m:t xml:space="preserve">a</m:t>
        </m:r>
      </m:oMath>
      <w:ins w:author="Mark Wilber" w:date="2015-09-14T11:13:00Z" w:id="434">
        <w:r>
          <w:rPr/>
          <w:t xml:space="preserve"> of the host survival function</w:t>
        </w:r>
      </w:ins>
      <w:r>
        <w:rPr/>
        <w:t xml:space="preserve">, and </w:t>
      </w:r>
      <w:r>
        <w:rPr/>
      </w:r>
      <m:oMath xmlns:m="http://schemas.openxmlformats.org/officeDocument/2006/math">
        <m:r>
          <w:rPr>
            <w:rFonts w:ascii="Cambria Math" w:hAnsi="Cambria Math"/>
          </w:rPr>
          <m:t xml:space="preserve">b</m:t>
        </m:r>
      </m:oMath>
      <w:ins w:author="Mark Wilber" w:date="2015-09-14T11:13:00Z" w:id="435">
        <w:r>
          <w:rPr/>
          <w:t xml:space="preserve"> of the host survival function</w:t>
        </w:r>
      </w:ins>
      <w:r>
        <w:rPr/>
        <w:t xml:space="preserve"> were jointly estimated. The curves were generated from 500 simulations for 10 pre-mortality sample sizes,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The vertical</w:t>
      </w:r>
      <w:del w:author="Maria Meuleman" w:date="2015-09-14T12:53:00Z" w:id="436">
        <w:r>
          <w:rPr/>
          <w:delText>, dotted-dashed</w:delText>
        </w:r>
      </w:del>
      <w:r>
        <w:rPr/>
        <w:t xml:space="preserve"> lines indicate the sample size at which the power for the Likelihood Method with steep and moderate survival functions is 0.8 (75 hosts for steep functions and 408 for moderate functions). The Likelihood Method with a gradual survival function never has a power above 0.8.</w:t>
      </w:r>
    </w:p>
    <w:p>
      <w:pPr>
        <w:pStyle w:val="style44"/>
        <w:spacing w:line="480" w:lineRule="auto"/>
      </w:pPr>
      <w:r>
        <w:rPr/>
      </w:r>
    </w:p>
    <w:p>
      <w:pPr>
        <w:pStyle w:val="style44"/>
        <w:spacing w:line="480" w:lineRule="auto"/>
      </w:pPr>
      <w:del w:author="Wendy Relf" w:date="2015-09-01T18:59:00Z" w:id="437">
        <w:r>
          <w:rPr>
            <w:b/>
            <w:bCs/>
          </w:rPr>
          <w:delText xml:space="preserve">Figure </w:delText>
        </w:r>
      </w:del>
      <w:ins w:author="Wendy Relf" w:date="2015-09-01T18:59:00Z" w:id="438">
        <w:r>
          <w:rPr>
            <w:b/>
            <w:bCs/>
          </w:rPr>
          <w:t xml:space="preserve">Fig. </w:t>
        </w:r>
      </w:ins>
      <w:r>
        <w:rPr>
          <w:b/>
          <w:bCs/>
        </w:rPr>
        <w:t>4</w:t>
      </w:r>
      <w:ins w:author="Wendy Relf" w:date="2015-09-01T18:59:00Z" w:id="439">
        <w:r>
          <w:rPr/>
          <w:t>.</w:t>
        </w:r>
      </w:ins>
      <w:del w:author="Wendy Relf" w:date="2015-09-01T18:59:00Z" w:id="440">
        <w:r>
          <w:rPr/>
          <w:delText>:</w:delText>
        </w:r>
      </w:del>
      <w:r>
        <w:rPr/>
        <w:t xml:space="preserve"> Bias</w:t>
      </w:r>
      <w:ins w:author="Mark Wilber" w:date="2015-09-14T10:17:00Z" w:id="441">
        <w:r>
          <w:rPr/>
          <w:t xml:space="preserve"> (absolute value of the standardized bias)</w:t>
        </w:r>
      </w:ins>
      <w:r>
        <w:rPr/>
        <w:t xml:space="preserve"> and precision (coefficient of variation) for the Likelihood Method (Like.) and Adjei Method estimates of the </w:t>
      </w:r>
      <w:r>
        <w:rPr/>
      </w:r>
      <m:oMath xmlns:m="http://schemas.openxmlformats.org/officeDocument/2006/math">
        <m:r>
          <w:rPr>
            <w:rFonts w:ascii="Cambria Math" w:hAnsi="Cambria Math"/>
          </w:rPr>
          <m:t xml:space="preserve">a</m:t>
        </m:r>
      </m:oMath>
      <w:r>
        <w:rPr/>
        <w:t xml:space="preserve"> parameter</w:t>
      </w:r>
      <w:ins w:author="Mark Wilber" w:date="2015-09-14T11:15:00Z" w:id="442">
        <w:r>
          <w:rPr/>
          <w:t xml:space="preserve"> of the host survival function</w:t>
        </w:r>
      </w:ins>
      <w:r>
        <w:rPr/>
        <w:t xml:space="preserve"> and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of the host survival function based on simulated </w:t>
      </w:r>
      <w:ins w:author="Wendy Relf" w:date="2015-09-02T13:11:00Z" w:id="443">
        <w:r>
          <w:rPr/>
          <w:t>parasite-induced host mortality (</w:t>
        </w:r>
      </w:ins>
      <w:r>
        <w:rPr/>
        <w:t>PIHM</w:t>
      </w:r>
      <w:ins w:author="Wendy Relf" w:date="2015-09-02T13:11:00Z" w:id="444">
        <w:r>
          <w:rPr/>
          <w:t>)</w:t>
        </w:r>
      </w:ins>
      <w:r>
        <w:rPr/>
        <w:t xml:space="preserve"> data over a range of post-mortality sample sizes. As the coefficient of variation increases, precision decreases. The pre-mortality parameters for this simulation were</w:t>
      </w:r>
      <w:ins w:author="Mark Wilber" w:date="2015-09-14T11:16:00Z" w:id="445">
        <w:r>
          <w:rPr/>
          <w:t xml:space="preserve"> pre-mortality mean parasite intensity (</w:t>
        </w:r>
      </w:ins>
      <w:del w:author="Mark Wilber" w:date="2015-09-14T11:16:00Z" w:id="446">
        <w:r>
          <w:rPr/>
          <w:delText xml:space="preserve"> </w:delText>
        </w:r>
      </w:del>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16:00Z" w:id="447">
        <w:r>
          <w:rPr/>
          <w:t>) equal to 50</w:t>
        </w:r>
      </w:ins>
      <w:r>
        <w:rPr/>
        <w:t xml:space="preserve"> and</w:t>
      </w:r>
      <w:ins w:author="Mark Wilber" w:date="2015-09-14T11:16:00Z" w:id="448">
        <w:r>
          <w:rPr/>
          <w:t xml:space="preserve"> pre-mortality </w:t>
        </w:r>
      </w:ins>
      <w:ins w:author="Mark Wilber" w:date="2015-09-14T11:17:00Z" w:id="449">
        <w:r>
          <w:rPr/>
          <w:t>parasite aggregation (</w:t>
        </w:r>
      </w:ins>
      <w:del w:author="Mark Wilber" w:date="2015-09-14T11:17:00Z" w:id="450">
        <w:r>
          <w:rPr/>
          <w:delText xml:space="preserve"> </w:delText>
        </w:r>
      </w:del>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17:00Z" w:id="451">
        <w:r>
          <w:rPr/>
          <w:t>) equal to 0.5</w:t>
        </w:r>
      </w:ins>
      <w:r>
        <w:rPr/>
        <w:t>. The figure shows the simulations for three different host survival functions (gradual, moderate</w:t>
      </w:r>
      <w:del w:author="Maria Meuleman" w:date="2015-09-14T12:56:00Z" w:id="452">
        <w:r>
          <w:rPr/>
          <w:delText>,</w:delText>
        </w:r>
      </w:del>
      <w:r>
        <w:rPr/>
        <w:t xml:space="preserve"> and steep), each with the same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Bias and precision results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and </w:t>
      </w:r>
      <w:r>
        <w:rPr/>
      </w:r>
      <m:oMath xmlns:m="http://schemas.openxmlformats.org/officeDocument/2006/math">
        <m:r>
          <w:rPr>
            <w:rFonts w:ascii="Cambria Math" w:hAnsi="Cambria Math"/>
          </w:rPr>
          <m:t xml:space="preserve">a</m:t>
        </m:r>
      </m:oMath>
      <w:r>
        <w:rPr/>
        <w:t xml:space="preserve"> for all other parameter combinations can be found in Supplementary Fig</w:t>
      </w:r>
      <w:ins w:author="Wendy Relf" w:date="2015-09-01T18:59:00Z" w:id="453">
        <w:r>
          <w:rPr/>
          <w:t>s</w:t>
        </w:r>
      </w:ins>
      <w:r>
        <w:rPr/>
        <w:t>. S4</w:t>
      </w:r>
      <w:ins w:author="Wendy Relf" w:date="2015-09-01T18:59:00Z" w:id="454">
        <w:r>
          <w:rPr/>
          <w:t xml:space="preserve"> </w:t>
        </w:r>
      </w:ins>
      <w:r>
        <w:rPr/>
        <w:t>-</w:t>
      </w:r>
      <w:ins w:author="Wendy Relf" w:date="2015-09-01T18:59:00Z" w:id="455">
        <w:r>
          <w:rPr/>
          <w:t xml:space="preserve"> </w:t>
        </w:r>
      </w:ins>
      <w:r>
        <w:rPr/>
        <w:t>S9.</w:t>
      </w:r>
    </w:p>
    <w:p>
      <w:pPr>
        <w:pStyle w:val="style44"/>
        <w:spacing w:line="480" w:lineRule="auto"/>
      </w:pPr>
      <w:r>
        <w:rPr/>
      </w:r>
    </w:p>
    <w:p>
      <w:pPr>
        <w:pStyle w:val="style44"/>
        <w:spacing w:line="480" w:lineRule="auto"/>
      </w:pPr>
      <w:ins w:author="Maria Meuleman" w:date="2015-09-14T12:33:00Z" w:id="456">
        <w:r>
          <w:rPr>
            <w:b/>
          </w:rPr>
          <w:t>Supplementary Figure legends</w:t>
        </w:r>
      </w:ins>
    </w:p>
    <w:p>
      <w:pPr>
        <w:pStyle w:val="style44"/>
        <w:spacing w:line="480" w:lineRule="auto"/>
      </w:pPr>
      <w:r>
        <w:rPr/>
      </w:r>
    </w:p>
    <w:p>
      <w:pPr>
        <w:pStyle w:val="style44"/>
        <w:spacing w:line="480" w:lineRule="auto"/>
      </w:pPr>
      <w:ins w:author="Wendy Relf" w:date="2015-09-01T18:59:00Z" w:id="457">
        <w:r>
          <w:rPr>
            <w:b/>
            <w:bCs/>
          </w:rPr>
          <w:t xml:space="preserve">Supplementary </w:t>
        </w:r>
      </w:ins>
      <w:del w:author="Wendy Relf" w:date="2015-09-01T18:59:00Z" w:id="458">
        <w:r>
          <w:rPr>
            <w:b/>
            <w:bCs/>
          </w:rPr>
          <w:delText xml:space="preserve">Figure </w:delText>
        </w:r>
      </w:del>
      <w:ins w:author="Wendy Relf" w:date="2015-09-01T18:59:00Z" w:id="459">
        <w:r>
          <w:rPr>
            <w:b/>
            <w:bCs/>
          </w:rPr>
          <w:t xml:space="preserve">Fig. </w:t>
        </w:r>
      </w:ins>
      <w:r>
        <w:rPr>
          <w:b/>
          <w:bCs/>
        </w:rPr>
        <w:t>S1</w:t>
      </w:r>
      <w:ins w:author="Wendy Relf" w:date="2015-09-01T18:59:00Z" w:id="460">
        <w:r>
          <w:rPr/>
          <w:t>.</w:t>
        </w:r>
      </w:ins>
      <w:del w:author="Wendy Relf" w:date="2015-09-01T18:59:00Z" w:id="461">
        <w:r>
          <w:rPr/>
          <w:delText>:</w:delText>
        </w:r>
      </w:del>
      <w:r>
        <w:rPr/>
        <w:t xml:space="preserve"> The type I error rate and the power of the Likelihood Method (</w:t>
      </w:r>
      <w:ins w:author="Wendy Relf" w:date="2015-09-02T13:13:00Z" w:id="462">
        <w:r>
          <w:rPr/>
          <w:t xml:space="preserve">Like.; </w:t>
        </w:r>
      </w:ins>
      <w:r>
        <w:rPr/>
        <w:t>black lines) and the Adjei Method (green lines) when</w:t>
      </w:r>
      <w:ins w:author="Mark Wilber" w:date="2015-09-14T11:24:00Z" w:id="463">
        <w:r>
          <w:rPr/>
          <w:t xml:space="preserve"> the pre-mortality mean parasite intensity</w:t>
        </w:r>
      </w:ins>
      <w:r>
        <w:rPr/>
        <w:t xml:space="preserve"> </w:t>
      </w:r>
      <w:ins w:author="Mark Wilber" w:date="2015-09-14T11:24:00Z" w:id="464">
        <w:r>
          <w:rPr/>
          <w:t>(</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4:00Z" w:id="465">
        <w:r>
          <w:rPr/>
          <w:t>) is 10</w:t>
        </w:r>
      </w:ins>
      <w:r>
        <w:rPr/>
        <w:t xml:space="preserve"> for various shapes of the host survival function and levels of</w:t>
      </w:r>
      <w:ins w:author="Mark Wilber" w:date="2015-09-14T11:25:00Z" w:id="466">
        <w:r>
          <w:rPr/>
          <w:t xml:space="preserve"> pre-mortality parasite</w:t>
        </w:r>
      </w:ins>
      <w:r>
        <w:rPr/>
        <w:t xml:space="preserve"> aggregation </w:t>
      </w:r>
      <w:ins w:author="Mark Wilber" w:date="2015-09-14T11:31:00Z" w:id="467">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468">
        <w:r>
          <w:rPr/>
          <w:t>)</w:t>
        </w:r>
      </w:ins>
      <w:r>
        <w:rPr/>
        <w:t xml:space="preserve">. The first column gives the type I error rate of each method for falsely detecting </w:t>
      </w:r>
      <w:ins w:author="Wendy Relf" w:date="2015-09-02T13:14:00Z" w:id="469">
        <w:r>
          <w:rPr/>
          <w:t>parasite-induced host mortality (</w:t>
        </w:r>
      </w:ins>
      <w:r>
        <w:rPr/>
        <w:t>PIHM</w:t>
      </w:r>
      <w:ins w:author="Wendy Relf" w:date="2015-09-02T13:14:00Z" w:id="470">
        <w:r>
          <w:rPr/>
          <w:t>)</w:t>
        </w:r>
      </w:ins>
      <w:r>
        <w:rPr/>
        <w:t xml:space="preserve"> when none is present. The red line gives the </w:t>
      </w:r>
      <w:del w:author="Wendy Relf" w:date="2015-09-02T13:14:00Z" w:id="471">
        <w:r>
          <w:rPr/>
          <w:delText xml:space="preserve">the </w:delText>
        </w:r>
      </w:del>
      <w:r>
        <w:rPr/>
        <w:t xml:space="preserve">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ins w:author="Wendy Relf" w:date="2015-09-01T18:59:00Z" w:id="472">
        <w:r>
          <w:rPr>
            <w:b/>
            <w:bCs/>
          </w:rPr>
          <w:t xml:space="preserve">Supplementary </w:t>
        </w:r>
      </w:ins>
      <w:del w:author="Wendy Relf" w:date="2015-09-01T19:00:00Z" w:id="473">
        <w:r>
          <w:rPr>
            <w:b/>
            <w:bCs/>
          </w:rPr>
          <w:delText xml:space="preserve">Figure </w:delText>
        </w:r>
      </w:del>
      <w:ins w:author="Wendy Relf" w:date="2015-09-01T19:00:00Z" w:id="474">
        <w:r>
          <w:rPr>
            <w:b/>
            <w:bCs/>
          </w:rPr>
          <w:t xml:space="preserve">Fig. </w:t>
        </w:r>
      </w:ins>
      <w:r>
        <w:rPr>
          <w:b/>
          <w:bCs/>
        </w:rPr>
        <w:t>S2</w:t>
      </w:r>
      <w:ins w:author="Wendy Relf" w:date="2015-09-01T19:00:00Z" w:id="475">
        <w:r>
          <w:rPr/>
          <w:t>.</w:t>
        </w:r>
      </w:ins>
      <w:del w:author="Wendy Relf" w:date="2015-09-01T19:00:00Z" w:id="476">
        <w:r>
          <w:rPr/>
          <w:delText>:</w:delText>
        </w:r>
      </w:del>
      <w:r>
        <w:rPr/>
        <w:t xml:space="preserve"> The type I error rate and the power of the Likelihood Method (</w:t>
      </w:r>
      <w:ins w:author="Wendy Relf" w:date="2015-09-02T13:14:00Z" w:id="477">
        <w:r>
          <w:rPr/>
          <w:t xml:space="preserve">Like.; </w:t>
        </w:r>
      </w:ins>
      <w:r>
        <w:rPr/>
        <w:t>black lines) and the Adjei Method (green lines) when</w:t>
      </w:r>
      <w:ins w:author="Mark Wilber" w:date="2015-09-14T11:25:00Z" w:id="478">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5:00Z" w:id="479">
        <w:r>
          <w:rPr/>
          <w:t xml:space="preserve">) is 50 </w:t>
        </w:r>
      </w:ins>
      <w:del w:author="Mark Wilber" w:date="2015-09-14T11:25:00Z" w:id="480">
        <w:r>
          <w:rPr/>
          <w:delText xml:space="preserve">  </w:delText>
        </w:r>
      </w:del>
      <w:r>
        <w:rPr/>
        <w:t xml:space="preserve">for various shapes of the host survival function and levels of </w:t>
      </w:r>
      <w:ins w:author="Mark Wilber" w:date="2015-09-14T11:27:00Z" w:id="481">
        <w:r>
          <w:rPr/>
          <w:t xml:space="preserve">pre-mortality parasite </w:t>
        </w:r>
      </w:ins>
      <w:r>
        <w:rPr/>
        <w:t xml:space="preserve">aggregation </w:t>
      </w:r>
      <w:ins w:author="Mark Wilber" w:date="2015-09-14T11:31:00Z" w:id="482">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483">
        <w:r>
          <w:rPr/>
          <w:t>)</w:t>
        </w:r>
      </w:ins>
      <w:r>
        <w:rPr/>
        <w:t xml:space="preserve">. The first column gives the type I error rate of each method for falsely detecting </w:t>
      </w:r>
      <w:ins w:author="Wendy Relf" w:date="2015-09-02T13:14:00Z" w:id="484">
        <w:r>
          <w:rPr/>
          <w:t>parasite-induced host mortality (</w:t>
        </w:r>
      </w:ins>
      <w:r>
        <w:rPr/>
        <w:t>PIHM</w:t>
      </w:r>
      <w:ins w:author="Wendy Relf" w:date="2015-09-02T13:14:00Z" w:id="485">
        <w:r>
          <w:rPr/>
          <w:t>)</w:t>
        </w:r>
      </w:ins>
      <w:r>
        <w:rPr/>
        <w:t xml:space="preserve"> when none is present. The red line gives the </w:t>
      </w:r>
      <w:del w:author="Wendy Relf" w:date="2015-09-02T13:14:00Z" w:id="486">
        <w:r>
          <w:rPr/>
          <w:delText xml:space="preserve">the </w:delText>
        </w:r>
      </w:del>
      <w:r>
        <w:rPr/>
        <w:t xml:space="preserve">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ins w:author="Wendy Relf" w:date="2015-09-01T19:00:00Z" w:id="487">
        <w:r>
          <w:rPr>
            <w:b/>
            <w:bCs/>
          </w:rPr>
          <w:t xml:space="preserve">Supplementary </w:t>
        </w:r>
      </w:ins>
      <w:del w:author="Wendy Relf" w:date="2015-09-01T19:00:00Z" w:id="488">
        <w:r>
          <w:rPr>
            <w:b/>
            <w:bCs/>
          </w:rPr>
          <w:delText xml:space="preserve">Figure </w:delText>
        </w:r>
      </w:del>
      <w:ins w:author="Wendy Relf" w:date="2015-09-01T19:00:00Z" w:id="489">
        <w:r>
          <w:rPr>
            <w:b/>
            <w:bCs/>
          </w:rPr>
          <w:t xml:space="preserve">Fig. </w:t>
        </w:r>
      </w:ins>
      <w:r>
        <w:rPr>
          <w:b/>
          <w:bCs/>
        </w:rPr>
        <w:t>S3</w:t>
      </w:r>
      <w:ins w:author="Wendy Relf" w:date="2015-09-01T19:00:00Z" w:id="490">
        <w:r>
          <w:rPr/>
          <w:t>.</w:t>
        </w:r>
      </w:ins>
      <w:del w:author="Wendy Relf" w:date="2015-09-01T19:00:00Z" w:id="491">
        <w:r>
          <w:rPr/>
          <w:delText>:</w:delText>
        </w:r>
      </w:del>
      <w:r>
        <w:rPr/>
        <w:t xml:space="preserve"> The type I error rate and the power of the Likelihood Method (</w:t>
      </w:r>
      <w:ins w:author="Wendy Relf" w:date="2015-09-02T13:15:00Z" w:id="492">
        <w:r>
          <w:rPr/>
          <w:t xml:space="preserve">Like.; </w:t>
        </w:r>
      </w:ins>
      <w:r>
        <w:rPr/>
        <w:t>black lines) and the Adjei Method (green lines) when</w:t>
      </w:r>
      <w:ins w:author="Mark Wilber" w:date="2015-09-14T11:26:00Z" w:id="493">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6:00Z" w:id="494">
        <w:r>
          <w:rPr/>
          <w:t>) is 100</w:t>
        </w:r>
      </w:ins>
      <w:r>
        <w:rPr/>
        <w:t xml:space="preserve"> </w:t>
      </w:r>
      <w:del w:author="Mark Wilber" w:date="2015-09-14T11:26:00Z" w:id="495">
        <w:r>
          <w:rPr/>
          <w:delText xml:space="preserve"> </w:delText>
        </w:r>
      </w:del>
      <w:r>
        <w:rPr/>
        <w:t xml:space="preserve">for various shapes of the host survival function and levels of </w:t>
      </w:r>
      <w:ins w:author="Mark Wilber" w:date="2015-09-14T11:27:00Z" w:id="496">
        <w:r>
          <w:rPr/>
          <w:t xml:space="preserve">pre-mortality parasite </w:t>
        </w:r>
      </w:ins>
      <w:r>
        <w:rPr/>
        <w:t xml:space="preserve">aggregation </w:t>
      </w:r>
      <w:ins w:author="Mark Wilber" w:date="2015-09-14T11:31:00Z" w:id="497">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498">
        <w:r>
          <w:rPr/>
          <w:t>)</w:t>
        </w:r>
      </w:ins>
      <w:r>
        <w:rPr/>
        <w:t xml:space="preserve">. The first column gives the type I error rate of each method for falsely detecting </w:t>
      </w:r>
      <w:ins w:author="Wendy Relf" w:date="2015-09-02T13:15:00Z" w:id="499">
        <w:r>
          <w:rPr/>
          <w:t>parasite-induced host mortality (</w:t>
        </w:r>
      </w:ins>
      <w:r>
        <w:rPr/>
        <w:t>PIHM</w:t>
      </w:r>
      <w:ins w:author="Wendy Relf" w:date="2015-09-02T13:15:00Z" w:id="500">
        <w:r>
          <w:rPr/>
          <w:t>)</w:t>
        </w:r>
      </w:ins>
      <w:r>
        <w:rPr/>
        <w:t xml:space="preserve"> when none is present. The red line gives the </w:t>
      </w:r>
      <w:del w:author="Wendy Relf" w:date="2015-09-02T13:15:00Z" w:id="501">
        <w:r>
          <w:rPr/>
          <w:delText xml:space="preserve">the </w:delText>
        </w:r>
      </w:del>
      <w:r>
        <w:rPr/>
        <w:t xml:space="preserve">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ins w:author="Wendy Relf" w:date="2015-09-01T19:00:00Z" w:id="502">
        <w:r>
          <w:rPr>
            <w:b/>
            <w:bCs/>
          </w:rPr>
          <w:t xml:space="preserve">Supplementary </w:t>
        </w:r>
      </w:ins>
      <w:del w:author="Wendy Relf" w:date="2015-09-01T19:00:00Z" w:id="503">
        <w:r>
          <w:rPr>
            <w:b/>
            <w:bCs/>
          </w:rPr>
          <w:delText xml:space="preserve">Figure </w:delText>
        </w:r>
      </w:del>
      <w:ins w:author="Wendy Relf" w:date="2015-09-01T19:00:00Z" w:id="504">
        <w:r>
          <w:rPr>
            <w:b/>
            <w:bCs/>
          </w:rPr>
          <w:t xml:space="preserve">Fig. </w:t>
        </w:r>
      </w:ins>
      <w:r>
        <w:rPr>
          <w:b/>
          <w:bCs/>
        </w:rPr>
        <w:t>S4</w:t>
      </w:r>
      <w:ins w:author="Wendy Relf" w:date="2015-09-01T19:00:00Z" w:id="505">
        <w:r>
          <w:rPr/>
          <w:t>.</w:t>
        </w:r>
      </w:ins>
      <w:del w:author="Wendy Relf" w:date="2015-09-01T19:00:00Z" w:id="506">
        <w:r>
          <w:rPr/>
          <w:delText>:</w:delText>
        </w:r>
      </w:del>
      <w:r>
        <w:rPr/>
        <w:t xml:space="preserve"> The bias</w:t>
      </w:r>
      <w:ins w:author="Mark Wilber" w:date="2015-09-14T10:18:00Z" w:id="507">
        <w:r>
          <w:rPr/>
          <w:t xml:space="preserve"> (absolute value of </w:t>
        </w:r>
      </w:ins>
      <w:ins w:author="Mark Wilber" w:date="2015-09-14T10:18:00Z" w:id="508">
        <w:r>
          <w:rPr>
            <w:rFonts w:cs="Times New Roman" w:eastAsia="Times New Roman"/>
            <w:color w:val="auto"/>
            <w:sz w:val="20"/>
            <w:szCs w:val="20"/>
            <w:lang w:bidi="ar-SA" w:val="en-AU"/>
          </w:rPr>
          <w:t>the</w:t>
        </w:r>
      </w:ins>
      <w:ins w:author="Mark Wilber" w:date="2015-09-14T10:18:00Z" w:id="509">
        <w:r>
          <w:rPr/>
          <w:t xml:space="preserve"> standardized bias) </w:t>
        </w:r>
      </w:ins>
      <w:del w:author="Mark Wilber" w:date="2015-09-14T10:19:00Z" w:id="510">
        <w:r>
          <w:rPr/>
          <w:delText xml:space="preserve"> </w:delText>
        </w:r>
      </w:del>
      <w:r>
        <w:rPr/>
        <w:t>and the precision of the Likelihood Method (</w:t>
      </w:r>
      <w:ins w:author="Wendy Relf" w:date="2015-09-02T13:16:00Z" w:id="511">
        <w:r>
          <w:rPr/>
          <w:t xml:space="preserve">Like.; </w:t>
        </w:r>
      </w:ins>
      <w:r>
        <w:rPr/>
        <w:t>black lines) and the Adjei Method (green lines) when</w:t>
      </w:r>
      <w:ins w:author="Mark Wilber" w:date="2015-09-14T11:26:00Z" w:id="512">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6:00Z" w:id="513">
        <w:r>
          <w:rPr/>
          <w:t>) is 10</w:t>
        </w:r>
      </w:ins>
      <w:r>
        <w:rPr/>
        <w:t xml:space="preserve"> </w:t>
      </w:r>
      <w:del w:author="Mark Wilber" w:date="2015-09-14T11:26:00Z" w:id="514">
        <w:r>
          <w:rPr/>
          <w:delText xml:space="preserve"> </w:delText>
        </w:r>
      </w:del>
      <w:r>
        <w:rPr/>
        <w:t>for various shapes of the host survival function and levels of</w:t>
      </w:r>
      <w:ins w:author="Mark Wilber" w:date="2015-09-14T11:27:00Z" w:id="515">
        <w:r>
          <w:rPr/>
          <w:t xml:space="preserve"> pre-mortatlity parasite</w:t>
        </w:r>
      </w:ins>
      <w:r>
        <w:rPr/>
        <w:t xml:space="preserve"> aggregation </w:t>
      </w:r>
      <w:ins w:author="Mark Wilber" w:date="2015-09-14T11:31:00Z" w:id="516">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517">
        <w:r>
          <w:rPr/>
          <w:t>)</w:t>
        </w:r>
      </w:ins>
      <w:r>
        <w:rPr/>
        <w:t xml:space="preserve"> when estimating</w:t>
      </w:r>
      <w:ins w:author="Mark Wilber" w:date="2015-09-14T11:32:00Z" w:id="518">
        <w:r>
          <w:rPr/>
          <w:t xml:space="preserve"> 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ins w:author="Mark Wilber" w:date="2015-09-14T11:32:00Z" w:id="519">
        <w:r>
          <w:rPr/>
          <w:t xml:space="preserve"> of the host survival function</w:t>
        </w:r>
      </w:ins>
      <w:r>
        <w:rPr/>
        <w:t xml:space="preserve">. The first column gives the bias of </w:t>
      </w:r>
      <w:del w:author="Maria Meuleman" w:date="2015-09-14T13:11:00Z" w:id="520">
        <w:r>
          <w:rPr/>
          <w:delText>each method’s</w:delText>
        </w:r>
      </w:del>
      <w:ins w:author="Maria Meuleman" w:date="2015-09-14T13:11:00Z" w:id="521">
        <w:r>
          <w:rPr/>
          <w:t xml:space="preserve">the </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1:00Z" w:id="522">
        <w:r>
          <w:rPr/>
          <w:t xml:space="preserve"> for each method</w:t>
        </w:r>
      </w:ins>
      <w:r>
        <w:rPr/>
        <w:t xml:space="preserve">. The second column gives the precision of </w:t>
      </w:r>
      <w:del w:author="Maria Meuleman" w:date="2015-09-14T13:11:00Z" w:id="523">
        <w:r>
          <w:rPr/>
          <w:delText>each method’s</w:delText>
        </w:r>
      </w:del>
      <w:ins w:author="Maria Meuleman" w:date="2015-09-14T13:11:00Z" w:id="524">
        <w:r>
          <w:rPr/>
          <w:t>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1:00Z" w:id="525">
        <w:r>
          <w:rPr/>
          <w:t xml:space="preserve"> for each method</w:t>
        </w:r>
      </w:ins>
      <w:r>
        <w:rPr/>
        <w:t>.</w:t>
      </w:r>
    </w:p>
    <w:p>
      <w:pPr>
        <w:pStyle w:val="style44"/>
        <w:spacing w:line="480" w:lineRule="auto"/>
      </w:pPr>
      <w:r>
        <w:rPr/>
      </w:r>
    </w:p>
    <w:p>
      <w:pPr>
        <w:pStyle w:val="style44"/>
        <w:spacing w:line="480" w:lineRule="auto"/>
      </w:pPr>
      <w:ins w:author="Wendy Relf" w:date="2015-09-01T19:00:00Z" w:id="526">
        <w:r>
          <w:rPr>
            <w:b/>
            <w:bCs/>
          </w:rPr>
          <w:t xml:space="preserve">Supplementary </w:t>
        </w:r>
      </w:ins>
      <w:r>
        <w:rPr>
          <w:b/>
          <w:bCs/>
        </w:rPr>
        <w:t>Fig</w:t>
      </w:r>
      <w:ins w:author="Wendy Relf" w:date="2015-09-01T19:00:00Z" w:id="527">
        <w:r>
          <w:rPr>
            <w:b/>
            <w:bCs/>
          </w:rPr>
          <w:t>.</w:t>
        </w:r>
      </w:ins>
      <w:del w:author="Wendy Relf" w:date="2015-09-01T19:00:00Z" w:id="528">
        <w:r>
          <w:rPr>
            <w:b/>
            <w:bCs/>
          </w:rPr>
          <w:delText>ure</w:delText>
        </w:r>
      </w:del>
      <w:r>
        <w:rPr>
          <w:b/>
          <w:bCs/>
        </w:rPr>
        <w:t xml:space="preserve"> S5</w:t>
      </w:r>
      <w:ins w:author="Wendy Relf" w:date="2015-09-01T19:00:00Z" w:id="529">
        <w:r>
          <w:rPr/>
          <w:t>.</w:t>
        </w:r>
      </w:ins>
      <w:del w:author="Wendy Relf" w:date="2015-09-01T19:00:00Z" w:id="530">
        <w:r>
          <w:rPr/>
          <w:delText>:</w:delText>
        </w:r>
      </w:del>
      <w:r>
        <w:rPr/>
        <w:t xml:space="preserve"> The bias</w:t>
      </w:r>
      <w:ins w:author="Mark Wilber" w:date="2015-09-14T10:18:00Z" w:id="531">
        <w:r>
          <w:rPr/>
          <w:t xml:space="preserve"> (absolute value of </w:t>
        </w:r>
      </w:ins>
      <w:ins w:author="Mark Wilber" w:date="2015-09-14T10:18:00Z" w:id="532">
        <w:r>
          <w:rPr>
            <w:rFonts w:cs="Times New Roman" w:eastAsia="Times New Roman"/>
            <w:color w:val="auto"/>
            <w:sz w:val="20"/>
            <w:szCs w:val="20"/>
            <w:lang w:bidi="ar-SA" w:val="en-AU"/>
          </w:rPr>
          <w:t>the</w:t>
        </w:r>
      </w:ins>
      <w:ins w:author="Mark Wilber" w:date="2015-09-14T10:18:00Z" w:id="533">
        <w:r>
          <w:rPr/>
          <w:t xml:space="preserve"> standardized bias) </w:t>
        </w:r>
      </w:ins>
      <w:del w:author="Mark Wilber" w:date="2015-09-14T10:19:00Z" w:id="534">
        <w:r>
          <w:rPr/>
          <w:delText xml:space="preserve"> </w:delText>
        </w:r>
      </w:del>
      <w:r>
        <w:rPr/>
        <w:t>and the precision of the Likelihood Method (</w:t>
      </w:r>
      <w:ins w:author="Wendy Relf" w:date="2015-09-02T13:16:00Z" w:id="535">
        <w:r>
          <w:rPr/>
          <w:t xml:space="preserve">Like.; </w:t>
        </w:r>
      </w:ins>
      <w:r>
        <w:rPr/>
        <w:t>black lines) and the Adjei Method (green lines) when</w:t>
      </w:r>
      <w:ins w:author="Mark Wilber" w:date="2015-09-14T11:27:00Z" w:id="536">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7:00Z" w:id="537">
        <w:r>
          <w:rPr/>
          <w:t>) is 50</w:t>
        </w:r>
      </w:ins>
      <w:r>
        <w:rPr/>
        <w:t xml:space="preserve">  for various shapes of the host survival function and levels of</w:t>
      </w:r>
      <w:ins w:author="Mark Wilber" w:date="2015-09-14T11:28:00Z" w:id="538">
        <w:r>
          <w:rPr/>
          <w:t xml:space="preserve"> pre-mortality parasite</w:t>
        </w:r>
      </w:ins>
      <w:r>
        <w:rPr/>
        <w:t xml:space="preserve"> aggregation </w:t>
      </w:r>
      <w:ins w:author="Mark Wilber" w:date="2015-09-14T11:31:00Z" w:id="539">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540">
        <w:r>
          <w:rPr/>
          <w:t>)</w:t>
        </w:r>
      </w:ins>
      <w:r>
        <w:rPr/>
        <w:t xml:space="preserve"> when estimating</w:t>
      </w:r>
      <w:ins w:author="Mark Wilber" w:date="2015-09-14T11:32:00Z" w:id="541">
        <w:r>
          <w:rPr/>
          <w:t xml:space="preserve"> 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ins w:author="Mark Wilber" w:date="2015-09-14T11:32:00Z" w:id="542">
        <w:r>
          <w:rPr/>
          <w:t xml:space="preserve"> of the host survival function</w:t>
        </w:r>
      </w:ins>
      <w:r>
        <w:rPr/>
        <w:t xml:space="preserve">. The first column gives the bias of </w:t>
      </w:r>
      <w:del w:author="Maria Meuleman" w:date="2015-09-14T13:12:00Z" w:id="543">
        <w:r>
          <w:rPr/>
          <w:delText>each method’s</w:delText>
        </w:r>
      </w:del>
      <w:ins w:author="Maria Meuleman" w:date="2015-09-14T13:12:00Z" w:id="544">
        <w:r>
          <w:rPr/>
          <w:t>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2:00Z" w:id="545">
        <w:r>
          <w:rPr/>
          <w:t xml:space="preserve"> for each method</w:t>
        </w:r>
      </w:ins>
      <w:r>
        <w:rPr/>
        <w:t xml:space="preserve">. The second column gives the precision of </w:t>
      </w:r>
      <w:del w:author="Maria Meuleman" w:date="2015-09-14T13:12:00Z" w:id="546">
        <w:r>
          <w:rPr/>
          <w:delText>each method’s</w:delText>
        </w:r>
      </w:del>
      <w:ins w:author="Maria Meuleman" w:date="2015-09-14T13:12:00Z" w:id="547">
        <w:r>
          <w:rPr/>
          <w:t>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2:00Z" w:id="548">
        <w:r>
          <w:rPr/>
          <w:t xml:space="preserve"> for each method</w:t>
        </w:r>
      </w:ins>
      <w:r>
        <w:rPr/>
        <w:t>.</w:t>
      </w:r>
    </w:p>
    <w:p>
      <w:pPr>
        <w:pStyle w:val="style44"/>
        <w:spacing w:line="480" w:lineRule="auto"/>
      </w:pPr>
      <w:r>
        <w:rPr/>
      </w:r>
    </w:p>
    <w:p>
      <w:pPr>
        <w:pStyle w:val="style44"/>
        <w:spacing w:line="480" w:lineRule="auto"/>
      </w:pPr>
      <w:ins w:author="Wendy Relf" w:date="2015-09-01T19:00:00Z" w:id="549">
        <w:r>
          <w:rPr>
            <w:b/>
            <w:bCs/>
          </w:rPr>
          <w:t xml:space="preserve">Supplementary </w:t>
        </w:r>
      </w:ins>
      <w:del w:author="Wendy Relf" w:date="2015-09-01T19:00:00Z" w:id="550">
        <w:r>
          <w:rPr>
            <w:b/>
            <w:bCs/>
          </w:rPr>
          <w:delText xml:space="preserve">Figure </w:delText>
        </w:r>
      </w:del>
      <w:ins w:author="Wendy Relf" w:date="2015-09-01T19:00:00Z" w:id="551">
        <w:r>
          <w:rPr>
            <w:b/>
            <w:bCs/>
          </w:rPr>
          <w:t xml:space="preserve">Fig. </w:t>
        </w:r>
      </w:ins>
      <w:r>
        <w:rPr>
          <w:b/>
          <w:bCs/>
        </w:rPr>
        <w:t>S6</w:t>
      </w:r>
      <w:ins w:author="Wendy Relf" w:date="2015-09-01T19:00:00Z" w:id="552">
        <w:r>
          <w:rPr/>
          <w:t>.</w:t>
        </w:r>
      </w:ins>
      <w:del w:author="Wendy Relf" w:date="2015-09-01T19:00:00Z" w:id="553">
        <w:r>
          <w:rPr/>
          <w:delText>:</w:delText>
        </w:r>
      </w:del>
      <w:r>
        <w:rPr/>
        <w:t xml:space="preserve"> The bias</w:t>
      </w:r>
      <w:ins w:author="Mark Wilber" w:date="2015-09-14T10:18:00Z" w:id="554">
        <w:r>
          <w:rPr/>
          <w:t xml:space="preserve"> (absolute value of </w:t>
        </w:r>
      </w:ins>
      <w:ins w:author="Mark Wilber" w:date="2015-09-14T10:18:00Z" w:id="555">
        <w:r>
          <w:rPr>
            <w:rFonts w:cs="Times New Roman" w:eastAsia="Times New Roman"/>
            <w:color w:val="auto"/>
            <w:sz w:val="20"/>
            <w:szCs w:val="20"/>
            <w:lang w:bidi="ar-SA" w:val="en-AU"/>
          </w:rPr>
          <w:t>the</w:t>
        </w:r>
      </w:ins>
      <w:ins w:author="Mark Wilber" w:date="2015-09-14T10:18:00Z" w:id="556">
        <w:r>
          <w:rPr/>
          <w:t xml:space="preserve"> standardized bias) </w:t>
        </w:r>
      </w:ins>
      <w:del w:author="Mark Wilber" w:date="2015-09-14T10:19:00Z" w:id="557">
        <w:r>
          <w:rPr/>
          <w:delText xml:space="preserve"> </w:delText>
        </w:r>
      </w:del>
      <w:r>
        <w:rPr/>
        <w:t>and the precision of the Likelihood Method (</w:t>
      </w:r>
      <w:ins w:author="Wendy Relf" w:date="2015-09-02T13:17:00Z" w:id="558">
        <w:r>
          <w:rPr/>
          <w:t xml:space="preserve">Like.; </w:t>
        </w:r>
      </w:ins>
      <w:r>
        <w:rPr/>
        <w:t>black lines) and the Adjei Method (green lines) when</w:t>
      </w:r>
      <w:ins w:author="Mark Wilber" w:date="2015-09-14T11:28:00Z" w:id="559">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8:00Z" w:id="560">
        <w:r>
          <w:rPr/>
          <w:t>) is 100</w:t>
        </w:r>
      </w:ins>
      <w:r>
        <w:rPr/>
        <w:t xml:space="preserve">  for various shapes of the host survival function and levels of</w:t>
      </w:r>
      <w:ins w:author="Mark Wilber" w:date="2015-09-14T11:28:00Z" w:id="561">
        <w:r>
          <w:rPr/>
          <w:t xml:space="preserve"> pre-mortality parasite</w:t>
        </w:r>
      </w:ins>
      <w:r>
        <w:rPr/>
        <w:t xml:space="preserve"> aggregation </w:t>
      </w:r>
      <w:ins w:author="Mark Wilber" w:date="2015-09-14T11:31:00Z" w:id="562">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563">
        <w:r>
          <w:rPr/>
          <w:t>)</w:t>
        </w:r>
      </w:ins>
      <w:r>
        <w:rPr/>
        <w:t xml:space="preserve"> when estimating</w:t>
      </w:r>
      <w:ins w:author="Mark Wilber" w:date="2015-09-14T11:33:00Z" w:id="564">
        <w:r>
          <w:rPr/>
          <w:t xml:space="preserve"> 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ins w:author="Mark Wilber" w:date="2015-09-14T11:33:00Z" w:id="565">
        <w:r>
          <w:rPr/>
          <w:t xml:space="preserve"> of the host survival function</w:t>
        </w:r>
      </w:ins>
      <w:r>
        <w:rPr/>
        <w:t xml:space="preserve">. The first column gives the bias of </w:t>
      </w:r>
      <w:del w:author="Maria Meuleman" w:date="2015-09-14T13:12:00Z" w:id="566">
        <w:r>
          <w:rPr/>
          <w:delText>each method’s</w:delText>
        </w:r>
      </w:del>
      <w:ins w:author="Maria Meuleman" w:date="2015-09-14T13:12:00Z" w:id="567">
        <w:r>
          <w:rPr/>
          <w:t xml:space="preserve">the </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2:00Z" w:id="568">
        <w:r>
          <w:rPr/>
          <w:t xml:space="preserve"> for each method</w:t>
        </w:r>
      </w:ins>
      <w:r>
        <w:rPr/>
        <w:t xml:space="preserve">. The second column gives the precision of </w:t>
      </w:r>
      <w:del w:author="Maria Meuleman" w:date="2015-09-14T13:13:00Z" w:id="569">
        <w:r>
          <w:rPr/>
          <w:delText>each method’s</w:delText>
        </w:r>
      </w:del>
      <w:ins w:author="Maria Meuleman" w:date="2015-09-14T13:13:00Z" w:id="570">
        <w:r>
          <w:rPr/>
          <w:t>the</w:t>
        </w:r>
      </w:ins>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w:t>
      </w:r>
      <w:ins w:author="Maria Meuleman" w:date="2015-09-14T13:13:00Z" w:id="571">
        <w:r>
          <w:rPr/>
          <w:t xml:space="preserve"> for each method</w:t>
        </w:r>
      </w:ins>
      <w:r>
        <w:rPr/>
        <w:t>.</w:t>
      </w:r>
    </w:p>
    <w:p>
      <w:pPr>
        <w:pStyle w:val="style44"/>
        <w:spacing w:line="480" w:lineRule="auto"/>
      </w:pPr>
      <w:r>
        <w:rPr/>
      </w:r>
    </w:p>
    <w:p>
      <w:pPr>
        <w:pStyle w:val="style44"/>
        <w:spacing w:line="480" w:lineRule="auto"/>
      </w:pPr>
      <w:ins w:author="Wendy Relf" w:date="2015-09-01T19:00:00Z" w:id="572">
        <w:r>
          <w:rPr>
            <w:b/>
            <w:bCs/>
          </w:rPr>
          <w:t xml:space="preserve">Supplementary </w:t>
        </w:r>
      </w:ins>
      <w:del w:author="Wendy Relf" w:date="2015-09-01T19:00:00Z" w:id="573">
        <w:r>
          <w:rPr>
            <w:b/>
            <w:bCs/>
          </w:rPr>
          <w:delText xml:space="preserve">Figure </w:delText>
        </w:r>
      </w:del>
      <w:ins w:author="Wendy Relf" w:date="2015-09-01T19:00:00Z" w:id="574">
        <w:r>
          <w:rPr>
            <w:b/>
            <w:bCs/>
          </w:rPr>
          <w:t xml:space="preserve">Fig. </w:t>
        </w:r>
      </w:ins>
      <w:r>
        <w:rPr>
          <w:b/>
          <w:bCs/>
        </w:rPr>
        <w:t>S7</w:t>
      </w:r>
      <w:ins w:author="Wendy Relf" w:date="2015-09-01T19:01:00Z" w:id="575">
        <w:r>
          <w:rPr/>
          <w:t>.</w:t>
        </w:r>
      </w:ins>
      <w:del w:author="Wendy Relf" w:date="2015-09-01T19:01:00Z" w:id="576">
        <w:r>
          <w:rPr/>
          <w:delText>:</w:delText>
        </w:r>
      </w:del>
      <w:r>
        <w:rPr/>
        <w:t xml:space="preserve"> The bias</w:t>
      </w:r>
      <w:ins w:author="Mark Wilber" w:date="2015-09-14T10:18:00Z" w:id="577">
        <w:r>
          <w:rPr/>
          <w:t xml:space="preserve"> (absolute value of </w:t>
        </w:r>
      </w:ins>
      <w:ins w:author="Mark Wilber" w:date="2015-09-14T10:18:00Z" w:id="578">
        <w:r>
          <w:rPr>
            <w:rFonts w:cs="Times New Roman" w:eastAsia="Times New Roman"/>
            <w:color w:val="auto"/>
            <w:sz w:val="20"/>
            <w:szCs w:val="20"/>
            <w:lang w:bidi="ar-SA" w:val="en-AU"/>
          </w:rPr>
          <w:t>the</w:t>
        </w:r>
      </w:ins>
      <w:ins w:author="Mark Wilber" w:date="2015-09-14T10:18:00Z" w:id="579">
        <w:r>
          <w:rPr/>
          <w:t xml:space="preserve"> standardized bias)</w:t>
        </w:r>
      </w:ins>
      <w:r>
        <w:rPr/>
        <w:t xml:space="preserve"> and the precision of the Likelihood Method (</w:t>
      </w:r>
      <w:ins w:author="Wendy Relf" w:date="2015-09-02T13:17:00Z" w:id="580">
        <w:r>
          <w:rPr/>
          <w:t xml:space="preserve">Like.; </w:t>
        </w:r>
      </w:ins>
      <w:r>
        <w:rPr/>
        <w:t>black lines) and the Adjei Method (green lines) when</w:t>
      </w:r>
      <w:ins w:author="Mark Wilber" w:date="2015-09-14T11:28:00Z" w:id="581">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8:00Z" w:id="582">
        <w:r>
          <w:rPr/>
          <w:t>) is 10</w:t>
        </w:r>
      </w:ins>
      <w:r>
        <w:rPr/>
        <w:t xml:space="preserve"> </w:t>
      </w:r>
      <w:del w:author="Mark Wilber" w:date="2015-09-14T11:28:00Z" w:id="583">
        <w:r>
          <w:rPr/>
          <w:delText xml:space="preserve"> </w:delText>
        </w:r>
      </w:del>
      <w:r>
        <w:rPr/>
        <w:t xml:space="preserve">for various shapes of the host survival function and levels of </w:t>
      </w:r>
      <w:ins w:author="Mark Wilber" w:date="2015-09-14T11:28:00Z" w:id="584">
        <w:r>
          <w:rPr/>
          <w:t xml:space="preserve">pre-mortality parasite </w:t>
        </w:r>
      </w:ins>
      <w:r>
        <w:rPr/>
        <w:t xml:space="preserve">aggregation </w:t>
      </w:r>
      <w:ins w:author="Mark Wilber" w:date="2015-09-14T11:30:00Z" w:id="585">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0:00Z" w:id="586">
        <w:r>
          <w:rPr/>
          <w:t>)</w:t>
        </w:r>
      </w:ins>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w:t>
      </w:r>
      <w:del w:author="Maria Meuleman" w:date="2015-09-14T13:14:00Z" w:id="587">
        <w:r>
          <w:rPr/>
          <w:delText>each method’s</w:delText>
        </w:r>
      </w:del>
      <w:ins w:author="Maria Meuleman" w:date="2015-09-14T13:14:00Z" w:id="588">
        <w:r>
          <w:rPr/>
          <w:t>the</w:t>
        </w:r>
      </w:ins>
      <w:r>
        <w:rPr/>
        <w:t xml:space="preserve"> </w:t>
      </w:r>
      <w:r>
        <w:rPr/>
      </w:r>
      <m:oMath xmlns:m="http://schemas.openxmlformats.org/officeDocument/2006/math">
        <m:r>
          <w:rPr>
            <w:rFonts w:ascii="Cambria Math" w:hAnsi="Cambria Math"/>
          </w:rPr>
          <m:t xml:space="preserve">a</m:t>
        </m:r>
      </m:oMath>
      <w:r>
        <w:rPr/>
        <w:t xml:space="preserve"> estimate over 150 simulations</w:t>
      </w:r>
      <w:ins w:author="Maria Meuleman" w:date="2015-09-14T13:15:00Z" w:id="589">
        <w:r>
          <w:rPr/>
          <w:t xml:space="preserve"> for each method</w:t>
        </w:r>
      </w:ins>
      <w:r>
        <w:rPr/>
        <w:t xml:space="preserve">. The second column gives the precision of </w:t>
      </w:r>
      <w:ins w:author="Maria Meuleman" w:date="2015-09-14T13:15:00Z" w:id="590">
        <w:r>
          <w:rPr/>
          <w:t xml:space="preserve">the </w:t>
        </w:r>
      </w:ins>
      <w:del w:author="Maria Meuleman" w:date="2015-09-14T13:15:00Z" w:id="591">
        <w:r>
          <w:rPr/>
          <w:delText xml:space="preserve">each method’s </w:delText>
        </w:r>
      </w:del>
      <w:r>
        <w:rPr/>
      </w:r>
      <m:oMath xmlns:m="http://schemas.openxmlformats.org/officeDocument/2006/math">
        <m:r>
          <w:rPr>
            <w:rFonts w:ascii="Cambria Math" w:hAnsi="Cambria Math"/>
          </w:rPr>
          <m:t xml:space="preserve">a</m:t>
        </m:r>
      </m:oMath>
      <w:r>
        <w:rPr/>
        <w:t xml:space="preserve"> estimate over 150 simulations</w:t>
      </w:r>
      <w:ins w:author="Maria Meuleman" w:date="2015-09-14T13:15:00Z" w:id="592">
        <w:r>
          <w:rPr/>
          <w:t xml:space="preserve"> for each method</w:t>
        </w:r>
      </w:ins>
      <w:r>
        <w:rPr/>
        <w:t>.</w:t>
      </w:r>
    </w:p>
    <w:p>
      <w:pPr>
        <w:pStyle w:val="style44"/>
        <w:spacing w:line="480" w:lineRule="auto"/>
      </w:pPr>
      <w:r>
        <w:rPr/>
      </w:r>
    </w:p>
    <w:p>
      <w:pPr>
        <w:pStyle w:val="style44"/>
        <w:spacing w:line="480" w:lineRule="auto"/>
      </w:pPr>
      <w:ins w:author="Wendy Relf" w:date="2015-09-01T19:01:00Z" w:id="593">
        <w:r>
          <w:rPr>
            <w:b/>
            <w:bCs/>
          </w:rPr>
          <w:t xml:space="preserve">Supplementary </w:t>
        </w:r>
      </w:ins>
      <w:del w:author="Wendy Relf" w:date="2015-09-01T19:01:00Z" w:id="594">
        <w:r>
          <w:rPr>
            <w:b/>
            <w:bCs/>
          </w:rPr>
          <w:delText xml:space="preserve">Figure </w:delText>
        </w:r>
      </w:del>
      <w:ins w:author="Wendy Relf" w:date="2015-09-01T19:01:00Z" w:id="595">
        <w:r>
          <w:rPr>
            <w:b/>
            <w:bCs/>
          </w:rPr>
          <w:t xml:space="preserve">Fig. </w:t>
        </w:r>
      </w:ins>
      <w:r>
        <w:rPr>
          <w:b/>
          <w:bCs/>
        </w:rPr>
        <w:t>S8</w:t>
      </w:r>
      <w:ins w:author="Wendy Relf" w:date="2015-09-01T19:01:00Z" w:id="596">
        <w:r>
          <w:rPr/>
          <w:t>.</w:t>
        </w:r>
      </w:ins>
      <w:del w:author="Wendy Relf" w:date="2015-09-01T19:01:00Z" w:id="597">
        <w:r>
          <w:rPr/>
          <w:delText>:</w:delText>
        </w:r>
      </w:del>
      <w:r>
        <w:rPr/>
        <w:t xml:space="preserve"> The bias</w:t>
      </w:r>
      <w:ins w:author="Mark Wilber" w:date="2015-09-14T10:18:00Z" w:id="598">
        <w:r>
          <w:rPr/>
          <w:t xml:space="preserve"> (absolute value of </w:t>
        </w:r>
      </w:ins>
      <w:ins w:author="Mark Wilber" w:date="2015-09-14T10:18:00Z" w:id="599">
        <w:r>
          <w:rPr>
            <w:rFonts w:cs="Times New Roman" w:eastAsia="Times New Roman"/>
            <w:color w:val="auto"/>
            <w:sz w:val="20"/>
            <w:szCs w:val="20"/>
            <w:lang w:bidi="ar-SA" w:val="en-AU"/>
          </w:rPr>
          <w:t>the</w:t>
        </w:r>
      </w:ins>
      <w:ins w:author="Mark Wilber" w:date="2015-09-14T10:18:00Z" w:id="600">
        <w:r>
          <w:rPr/>
          <w:t xml:space="preserve"> standardized bias)</w:t>
        </w:r>
      </w:ins>
      <w:r>
        <w:rPr/>
        <w:t xml:space="preserve"> and the precision of the Likelihood Method (</w:t>
      </w:r>
      <w:ins w:author="Wendy Relf" w:date="2015-09-02T13:17:00Z" w:id="601">
        <w:r>
          <w:rPr/>
          <w:t xml:space="preserve">Like.; </w:t>
        </w:r>
      </w:ins>
      <w:r>
        <w:rPr/>
        <w:t>black lines) and the Adjei Method (green lines) when</w:t>
      </w:r>
      <w:ins w:author="Mark Wilber" w:date="2015-09-14T11:29:00Z" w:id="602">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29:00Z" w:id="603">
        <w:r>
          <w:rPr/>
          <w:t>) is 50</w:t>
        </w:r>
      </w:ins>
      <w:r>
        <w:rPr/>
        <w:t xml:space="preserve"> </w:t>
      </w:r>
      <w:del w:author="Mark Wilber" w:date="2015-09-14T11:29:00Z" w:id="604">
        <w:r>
          <w:rPr/>
          <w:delText xml:space="preserve"> </w:delText>
        </w:r>
      </w:del>
      <w:r>
        <w:rPr/>
        <w:t xml:space="preserve">for various shapes of the host survival function and levels of </w:t>
      </w:r>
      <w:ins w:author="Mark Wilber" w:date="2015-09-14T11:29:00Z" w:id="605">
        <w:r>
          <w:rPr/>
          <w:t xml:space="preserve">pre-mortality parasite </w:t>
        </w:r>
      </w:ins>
      <w:r>
        <w:rPr/>
        <w:t xml:space="preserve">aggregation </w:t>
      </w:r>
      <w:ins w:author="Mark Wilber" w:date="2015-09-14T11:30:00Z" w:id="606">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0:00Z" w:id="607">
        <w:r>
          <w:rPr/>
          <w:t>)</w:t>
        </w:r>
      </w:ins>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w:t>
      </w:r>
      <w:del w:author="Maria Meuleman" w:date="2015-09-14T13:15:00Z" w:id="608">
        <w:r>
          <w:rPr/>
          <w:delText>each method’s</w:delText>
        </w:r>
      </w:del>
      <w:ins w:author="Maria Meuleman" w:date="2015-09-14T13:15:00Z" w:id="609">
        <w:r>
          <w:rPr/>
          <w:t>the</w:t>
        </w:r>
      </w:ins>
      <w:r>
        <w:rPr/>
        <w:t xml:space="preserve"> </w:t>
      </w:r>
      <w:r>
        <w:rPr/>
      </w:r>
      <m:oMath xmlns:m="http://schemas.openxmlformats.org/officeDocument/2006/math">
        <m:r>
          <w:rPr>
            <w:rFonts w:ascii="Cambria Math" w:hAnsi="Cambria Math"/>
          </w:rPr>
          <m:t xml:space="preserve">a</m:t>
        </m:r>
      </m:oMath>
      <w:r>
        <w:rPr/>
        <w:t xml:space="preserve"> estimate over 150 simulations</w:t>
      </w:r>
      <w:ins w:author="Maria Meuleman" w:date="2015-09-14T13:15:00Z" w:id="610">
        <w:r>
          <w:rPr/>
          <w:t xml:space="preserve"> for each method</w:t>
        </w:r>
      </w:ins>
      <w:r>
        <w:rPr/>
        <w:t xml:space="preserve">. The second column gives the precision of </w:t>
      </w:r>
      <w:del w:author="Maria Meuleman" w:date="2015-09-14T13:15:00Z" w:id="611">
        <w:r>
          <w:rPr/>
          <w:delText>each method’s</w:delText>
        </w:r>
      </w:del>
      <w:ins w:author="Maria Meuleman" w:date="2015-09-14T13:15:00Z" w:id="612">
        <w:r>
          <w:rPr/>
          <w:t>the</w:t>
        </w:r>
      </w:ins>
      <w:r>
        <w:rPr/>
        <w:t xml:space="preserve"> </w:t>
      </w:r>
      <w:r>
        <w:rPr/>
      </w:r>
      <m:oMath xmlns:m="http://schemas.openxmlformats.org/officeDocument/2006/math">
        <m:r>
          <w:rPr>
            <w:rFonts w:ascii="Cambria Math" w:hAnsi="Cambria Math"/>
          </w:rPr>
          <m:t xml:space="preserve">a</m:t>
        </m:r>
      </m:oMath>
      <w:r>
        <w:rPr/>
        <w:t xml:space="preserve"> estimate over 150 simulations</w:t>
      </w:r>
      <w:ins w:author="Maria Meuleman" w:date="2015-09-14T13:15:00Z" w:id="613">
        <w:r>
          <w:rPr/>
          <w:t xml:space="preserve"> for each method</w:t>
        </w:r>
      </w:ins>
      <w:r>
        <w:rPr/>
        <w:t>.</w:t>
      </w:r>
    </w:p>
    <w:p>
      <w:pPr>
        <w:pStyle w:val="style44"/>
        <w:spacing w:line="480" w:lineRule="auto"/>
      </w:pPr>
      <w:r>
        <w:rPr/>
      </w:r>
    </w:p>
    <w:p>
      <w:pPr>
        <w:pStyle w:val="style44"/>
        <w:spacing w:line="480" w:lineRule="auto"/>
      </w:pPr>
      <w:ins w:author="Wendy Relf" w:date="2015-09-01T19:01:00Z" w:id="614">
        <w:r>
          <w:rPr>
            <w:b/>
            <w:bCs/>
          </w:rPr>
          <w:t xml:space="preserve">Supplementary </w:t>
        </w:r>
      </w:ins>
      <w:r>
        <w:rPr>
          <w:b/>
          <w:bCs/>
        </w:rPr>
        <w:t>Fig</w:t>
      </w:r>
      <w:ins w:author="Wendy Relf" w:date="2015-09-01T19:01:00Z" w:id="615">
        <w:r>
          <w:rPr>
            <w:b/>
            <w:bCs/>
          </w:rPr>
          <w:t>.</w:t>
        </w:r>
      </w:ins>
      <w:del w:author="Wendy Relf" w:date="2015-09-01T19:01:00Z" w:id="616">
        <w:r>
          <w:rPr>
            <w:b/>
            <w:bCs/>
          </w:rPr>
          <w:delText>ure</w:delText>
        </w:r>
      </w:del>
      <w:r>
        <w:rPr>
          <w:b/>
          <w:bCs/>
        </w:rPr>
        <w:t xml:space="preserve"> S9</w:t>
      </w:r>
      <w:del w:author="Wendy Relf" w:date="2015-09-01T19:01:00Z" w:id="617">
        <w:r>
          <w:rPr>
            <w:b/>
            <w:bCs/>
          </w:rPr>
          <w:delText xml:space="preserve">: </w:delText>
        </w:r>
      </w:del>
      <w:ins w:author="Wendy Relf" w:date="2015-09-01T19:01:00Z" w:id="618">
        <w:r>
          <w:rPr/>
          <w:t xml:space="preserve">. </w:t>
        </w:r>
      </w:ins>
      <w:r>
        <w:rPr/>
        <w:t>The bias</w:t>
      </w:r>
      <w:ins w:author="Mark Wilber" w:date="2015-09-14T10:18:00Z" w:id="619">
        <w:r>
          <w:rPr/>
          <w:t xml:space="preserve"> (absolute value of </w:t>
        </w:r>
      </w:ins>
      <w:ins w:author="Mark Wilber" w:date="2015-09-14T10:18:00Z" w:id="620">
        <w:r>
          <w:rPr>
            <w:rFonts w:cs="Times New Roman" w:eastAsia="Times New Roman"/>
            <w:color w:val="auto"/>
            <w:sz w:val="20"/>
            <w:szCs w:val="20"/>
            <w:lang w:bidi="ar-SA" w:val="en-AU"/>
          </w:rPr>
          <w:t>the</w:t>
        </w:r>
      </w:ins>
      <w:ins w:author="Mark Wilber" w:date="2015-09-14T10:18:00Z" w:id="621">
        <w:r>
          <w:rPr/>
          <w:t xml:space="preserve"> standardized bias)</w:t>
        </w:r>
      </w:ins>
      <w:r>
        <w:rPr/>
        <w:t xml:space="preserve"> and the precision of the Likelihood Method (</w:t>
      </w:r>
      <w:ins w:author="Wendy Relf" w:date="2015-09-02T13:17:00Z" w:id="622">
        <w:r>
          <w:rPr/>
          <w:t xml:space="preserve">Like.; </w:t>
        </w:r>
      </w:ins>
      <w:r>
        <w:rPr/>
        <w:t>black lines) and the Adjei Method (green lines) when</w:t>
      </w:r>
      <w:ins w:author="Mark Wilber" w:date="2015-09-14T11:30:00Z" w:id="623">
        <w:r>
          <w:rPr/>
          <w:t xml:space="preserve"> the pre-mortality mean parasite intensity (</w:t>
        </w:r>
      </w:ins>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ins w:author="Mark Wilber" w:date="2015-09-14T11:30:00Z" w:id="624">
        <w:r>
          <w:rPr/>
          <w:t>) is 100</w:t>
        </w:r>
      </w:ins>
      <w:r>
        <w:rPr/>
        <w:t xml:space="preserve"> </w:t>
      </w:r>
      <w:del w:author="Mark Wilber" w:date="2015-09-14T11:30:00Z" w:id="625">
        <w:r>
          <w:rPr/>
          <w:delText xml:space="preserve"> </w:delText>
        </w:r>
      </w:del>
      <w:r>
        <w:rPr/>
        <w:t xml:space="preserve">for various shapes of the host survival function and levels of </w:t>
      </w:r>
      <w:ins w:author="Mark Wilber" w:date="2015-09-14T11:30:00Z" w:id="626">
        <w:r>
          <w:rPr/>
          <w:t xml:space="preserve">pre-mortality parasite </w:t>
        </w:r>
      </w:ins>
      <w:r>
        <w:rPr/>
        <w:t xml:space="preserve">aggregation </w:t>
      </w:r>
      <w:ins w:author="Mark Wilber" w:date="2015-09-14T11:31:00Z" w:id="627">
        <w:r>
          <w:rPr/>
          <w:t>(</w:t>
        </w:r>
      </w:ins>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ins w:author="Mark Wilber" w:date="2015-09-14T11:31:00Z" w:id="628">
        <w:r>
          <w:rPr/>
          <w:t>)</w:t>
        </w:r>
      </w:ins>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w:t>
      </w:r>
      <w:del w:author="Maria Meuleman" w:date="2015-09-14T13:16:00Z" w:id="629">
        <w:r>
          <w:rPr/>
          <w:delText>each method’s</w:delText>
        </w:r>
      </w:del>
      <w:ins w:author="Maria Meuleman" w:date="2015-09-14T13:16:00Z" w:id="630">
        <w:r>
          <w:rPr/>
          <w:t>the</w:t>
        </w:r>
      </w:ins>
      <w:r>
        <w:rPr/>
        <w:t xml:space="preserve"> </w:t>
      </w:r>
      <w:r>
        <w:rPr/>
      </w:r>
      <m:oMath xmlns:m="http://schemas.openxmlformats.org/officeDocument/2006/math">
        <m:r>
          <w:rPr>
            <w:rFonts w:ascii="Cambria Math" w:hAnsi="Cambria Math"/>
          </w:rPr>
          <m:t xml:space="preserve">a</m:t>
        </m:r>
      </m:oMath>
      <w:r>
        <w:rPr/>
        <w:t xml:space="preserve"> estimate over 150 simulations</w:t>
      </w:r>
      <w:ins w:author="Maria Meuleman" w:date="2015-09-14T13:16:00Z" w:id="631">
        <w:r>
          <w:rPr/>
          <w:t xml:space="preserve"> for each method</w:t>
        </w:r>
      </w:ins>
      <w:r>
        <w:rPr/>
        <w:t xml:space="preserve">. The second column gives the precision of </w:t>
      </w:r>
      <w:del w:author="Maria Meuleman" w:date="2015-09-14T13:16:00Z" w:id="632">
        <w:r>
          <w:rPr/>
          <w:delText>each method’s</w:delText>
        </w:r>
      </w:del>
      <w:ins w:author="Maria Meuleman" w:date="2015-09-14T13:16:00Z" w:id="633">
        <w:r>
          <w:rPr/>
          <w:t>the</w:t>
        </w:r>
      </w:ins>
      <w:r>
        <w:rPr/>
        <w:t xml:space="preserve"> </w:t>
      </w:r>
      <w:r>
        <w:rPr/>
      </w:r>
      <m:oMath xmlns:m="http://schemas.openxmlformats.org/officeDocument/2006/math">
        <m:r>
          <w:rPr>
            <w:rFonts w:ascii="Cambria Math" w:hAnsi="Cambria Math"/>
          </w:rPr>
          <m:t xml:space="preserve">a</m:t>
        </m:r>
      </m:oMath>
      <w:r>
        <w:rPr/>
        <w:t xml:space="preserve"> estimate over 150 simulations</w:t>
      </w:r>
      <w:ins w:author="Maria Meuleman" w:date="2015-09-14T13:16:00Z" w:id="634">
        <w:r>
          <w:rPr/>
          <w:t xml:space="preserve"> for each method</w:t>
        </w:r>
      </w:ins>
      <w:r>
        <w:rPr/>
        <w:t>.</w:t>
      </w:r>
    </w:p>
    <w:p>
      <w:pPr>
        <w:pStyle w:val="style44"/>
        <w:spacing w:line="480" w:lineRule="auto"/>
      </w:pPr>
      <w:r>
        <w:rPr/>
      </w:r>
    </w:p>
    <w:p>
      <w:pPr>
        <w:pStyle w:val="style44"/>
        <w:spacing w:line="480" w:lineRule="auto"/>
      </w:pPr>
      <w:ins w:author="Wendy Relf" w:date="2015-09-01T19:01:00Z" w:id="635">
        <w:r>
          <w:rPr>
            <w:b/>
            <w:bCs/>
          </w:rPr>
          <w:t xml:space="preserve">Supplementary </w:t>
        </w:r>
      </w:ins>
      <w:del w:author="Wendy Relf" w:date="2015-09-01T19:01:00Z" w:id="636">
        <w:r>
          <w:rPr>
            <w:b/>
            <w:bCs/>
          </w:rPr>
          <w:delText xml:space="preserve">Figure </w:delText>
        </w:r>
      </w:del>
      <w:ins w:author="Wendy Relf" w:date="2015-09-01T19:01:00Z" w:id="637">
        <w:r>
          <w:rPr>
            <w:b/>
            <w:bCs/>
          </w:rPr>
          <w:t xml:space="preserve">Fig. </w:t>
        </w:r>
      </w:ins>
      <w:r>
        <w:rPr>
          <w:b/>
          <w:bCs/>
        </w:rPr>
        <w:t>S10</w:t>
      </w:r>
      <w:del w:author="Wendy Relf" w:date="2015-09-01T19:01:00Z" w:id="638">
        <w:r>
          <w:rPr>
            <w:b/>
            <w:bCs/>
          </w:rPr>
          <w:delText xml:space="preserve">: </w:delText>
        </w:r>
      </w:del>
      <w:ins w:author="Wendy Relf" w:date="2015-09-01T19:01:00Z" w:id="639">
        <w:r>
          <w:rPr/>
          <w:t xml:space="preserve">. </w:t>
        </w:r>
      </w:ins>
      <w:r>
        <w:rPr/>
        <w:t xml:space="preserve">A comparison of </w:t>
      </w:r>
      <w:del w:author="Maria Meuleman" w:date="2015-09-14T13:17:00Z" w:id="640">
        <w:r>
          <w:rPr/>
          <w:delText>this paper’s</w:delText>
        </w:r>
      </w:del>
      <w:ins w:author="Maria Meuleman" w:date="2015-09-14T13:17:00Z" w:id="641">
        <w:r>
          <w:rPr/>
          <w:t>the</w:t>
        </w:r>
      </w:ins>
      <w:r>
        <w:rPr/>
        <w:t xml:space="preserve"> implementation (solid lines, circles) of the Crofton Method </w:t>
      </w:r>
      <w:ins w:author="Maria Meuleman" w:date="2015-09-14T13:17:00Z" w:id="642">
        <w:r>
          <w:rPr/>
          <w:t xml:space="preserve">in the current paper </w:t>
        </w:r>
      </w:ins>
      <w:r>
        <w:rPr/>
        <w:t xml:space="preserve">with the results given in Crofton (1971) (dashed lines, diamonds). (A) </w:t>
      </w:r>
      <w:ins w:author="Maria Meuleman" w:date="2015-09-14T13:17:00Z" w:id="643">
        <w:r>
          <w:rPr/>
          <w:t>C</w:t>
        </w:r>
      </w:ins>
      <w:del w:author="Maria Meuleman" w:date="2015-09-14T13:17:00Z" w:id="644">
        <w:r>
          <w:rPr/>
          <w:delText>c</w:delText>
        </w:r>
      </w:del>
      <w:r>
        <w:rPr/>
        <w:t>ompar</w:t>
      </w:r>
      <w:ins w:author="Maria Meuleman" w:date="2015-09-14T13:17:00Z" w:id="645">
        <w:r>
          <w:rPr/>
          <w:t>i</w:t>
        </w:r>
      </w:ins>
      <w:del w:author="Maria Meuleman" w:date="2015-09-14T13:17:00Z" w:id="646">
        <w:r>
          <w:rPr/>
          <w:delText>e</w:delText>
        </w:r>
      </w:del>
      <w:r>
        <w:rPr/>
        <w:t>s</w:t>
      </w:r>
      <w:ins w:author="Maria Meuleman" w:date="2015-09-14T13:17:00Z" w:id="647">
        <w:r>
          <w:rPr/>
          <w:t>on of</w:t>
        </w:r>
      </w:ins>
      <w:r>
        <w:rPr/>
        <w:t xml:space="preserve"> the predicted number of hosts in a population pre-mortality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(B) </w:t>
      </w:r>
      <w:ins w:author="Maria Meuleman" w:date="2015-09-14T13:17:00Z" w:id="648">
        <w:r>
          <w:rPr/>
          <w:t>C</w:t>
        </w:r>
      </w:ins>
      <w:del w:author="Maria Meuleman" w:date="2015-09-14T13:17:00Z" w:id="649">
        <w:r>
          <w:rPr/>
          <w:delText>c</w:delText>
        </w:r>
      </w:del>
      <w:r>
        <w:rPr/>
        <w:t>ompar</w:t>
      </w:r>
      <w:ins w:author="Maria Meuleman" w:date="2015-09-14T13:18:00Z" w:id="650">
        <w:r>
          <w:rPr/>
          <w:t>i</w:t>
        </w:r>
      </w:ins>
      <w:del w:author="Maria Meuleman" w:date="2015-09-14T13:18:00Z" w:id="651">
        <w:r>
          <w:rPr/>
          <w:delText>e</w:delText>
        </w:r>
      </w:del>
      <w:r>
        <w:rPr/>
        <w:t>s</w:t>
      </w:r>
      <w:ins w:author="Maria Meuleman" w:date="2015-09-14T13:18:00Z" w:id="652">
        <w:r>
          <w:rPr/>
          <w:t>on of</w:t>
        </w:r>
      </w:ins>
      <w:r>
        <w:rPr/>
        <w:t xml:space="preserve"> the predicted parasite aggregation pre-mortality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(C) </w:t>
      </w:r>
      <w:ins w:author="Maria Meuleman" w:date="2015-09-14T13:18:00Z" w:id="653">
        <w:r>
          <w:rPr/>
          <w:t>C</w:t>
        </w:r>
      </w:ins>
      <w:del w:author="Maria Meuleman" w:date="2015-09-14T13:18:00Z" w:id="654">
        <w:r>
          <w:rPr/>
          <w:delText>c</w:delText>
        </w:r>
      </w:del>
      <w:r>
        <w:rPr/>
        <w:t>ompar</w:t>
      </w:r>
      <w:ins w:author="Maria Meuleman" w:date="2015-09-14T13:18:00Z" w:id="655">
        <w:r>
          <w:rPr/>
          <w:t>i</w:t>
        </w:r>
      </w:ins>
      <w:del w:author="Maria Meuleman" w:date="2015-09-14T13:18:00Z" w:id="656">
        <w:r>
          <w:rPr/>
          <w:delText>e</w:delText>
        </w:r>
      </w:del>
      <w:r>
        <w:rPr/>
        <w:t>s</w:t>
      </w:r>
      <w:ins w:author="Maria Meuleman" w:date="2015-09-14T13:18:00Z" w:id="657">
        <w:r>
          <w:rPr/>
          <w:t>on of</w:t>
        </w:r>
      </w:ins>
      <w:r>
        <w:rPr/>
        <w:t xml:space="preserve"> the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statistic for each implementation. Three of the </w:t>
      </w:r>
      <w:del w:author="Wendy Relf" w:date="2015-09-01T19:01:00Z" w:id="658">
        <w:r>
          <w:rPr/>
          <w:delText xml:space="preserve">6 </w:delText>
        </w:r>
      </w:del>
      <w:ins w:author="Wendy Relf" w:date="2015-09-01T19:01:00Z" w:id="659">
        <w:r>
          <w:rPr/>
          <w:t xml:space="preserve">six </w:t>
        </w:r>
      </w:ins>
      <w:r>
        <w:rPr/>
        <w:t>stations fit by Crofton (1971) are shown here and all show that our implementation gives very similar results to those given by Crofton (1971).</w:t>
      </w:r>
    </w:p>
    <w:p>
      <w:pPr>
        <w:pStyle w:val="style44"/>
        <w:spacing w:line="480" w:lineRule="auto"/>
      </w:pPr>
      <w:ins w:author="Wendy Relf" w:date="2015-09-01T19:01:00Z" w:id="660">
        <w:r>
          <w:rPr/>
          <w:t>Reference</w:t>
        </w:r>
      </w:ins>
    </w:p>
    <w:p>
      <w:pPr>
        <w:pStyle w:val="style44"/>
        <w:spacing w:after="86" w:before="86" w:line="480" w:lineRule="auto"/>
        <w:contextualSpacing w:val="false"/>
      </w:pPr>
      <w:r>
        <w:rPr/>
        <w:t>Crofton, H.D. 1971. A quantitative approach to parasitism. Parasitology. 62, 179</w:t>
      </w:r>
      <w:ins w:author="Wendy Relf" w:date="2015-09-01T19:01:00Z" w:id="661">
        <w:r>
          <w:rPr/>
          <w:t xml:space="preserve"> </w:t>
        </w:r>
      </w:ins>
      <w:r>
        <w:rPr/>
        <w:t>–</w:t>
      </w:r>
      <w:ins w:author="Wendy Relf" w:date="2015-09-01T19:01:00Z" w:id="662">
        <w:r>
          <w:rPr/>
          <w:t xml:space="preserve"> </w:t>
        </w:r>
      </w:ins>
      <w:r>
        <w:rPr/>
        <w:t>193.</w:t>
      </w:r>
    </w:p>
    <w:sectPr>
      <w:footerReference r:id="rId2" w:type="default"/>
      <w:type w:val="nextPage"/>
      <w:pgSz w:h="15840" w:w="12240"/>
      <w:pgMar w:bottom="2016" w:footer="1440" w:gutter="0" w:header="0" w:left="1440" w:right="1440" w:top="1440"/>
      <w:lnNumType w:countBy="1" w:distance="283" w:restart="continuous"/>
      <w:pgNumType w:fmt="decimal"/>
      <w:formProt w:val="false"/>
      <w:textDirection w:val="lrTb"/>
      <w:docGrid w:charSpace="40960" w:linePitch="60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Wendy Relf" w:date="2015-09-01T18:52:00Z" w:id="0">
    <w:p>
      <w:r>
        <w:rPr>
          <w:rFonts w:ascii="Times New Roman" w:cs="Times New Roman" w:eastAsia="Times New Roman" w:hAnsi="Times New Roman"/>
          <w:color w:val="auto"/>
          <w:sz w:val="24"/>
          <w:szCs w:val="24"/>
          <w:lang w:bidi="ar-SA" w:eastAsia="zh-CN" w:val="en-AU"/>
        </w:rPr>
        <w:t xml:space="preserve">Please change </w:t>
      </w:r>
      <w:r>
        <w:rPr>
          <w:rFonts w:ascii="Times New Roman" w:cs="Times New Roman" w:eastAsia="Times New Roman" w:hAnsi="Times New Roman"/>
          <w:i/>
          <w:color w:val="auto"/>
          <w:sz w:val="24"/>
          <w:szCs w:val="24"/>
          <w:lang w:bidi="ar-SA" w:eastAsia="zh-CN" w:val="en-AU"/>
        </w:rPr>
        <w:t>p</w:t>
      </w:r>
      <w:r>
        <w:rPr>
          <w:rFonts w:ascii="Times New Roman" w:cs="Times New Roman" w:eastAsia="Times New Roman" w:hAnsi="Times New Roman"/>
          <w:color w:val="auto"/>
          <w:sz w:val="24"/>
          <w:szCs w:val="24"/>
          <w:lang w:bidi="ar-SA" w:eastAsia="zh-CN" w:val="en-AU"/>
        </w:rPr>
        <w:t xml:space="preserve"> to</w:t>
      </w:r>
      <w:r>
        <w:rPr>
          <w:rFonts w:ascii="Times New Roman" w:cs="Times New Roman" w:eastAsia="Times New Roman" w:hAnsi="Times New Roman"/>
          <w:i/>
          <w:color w:val="auto"/>
          <w:sz w:val="24"/>
          <w:szCs w:val="24"/>
          <w:lang w:bidi="ar-SA" w:eastAsia="zh-CN" w:val="en-AU"/>
        </w:rPr>
        <w:t xml:space="preserve"> P. </w:t>
      </w:r>
      <w:r>
        <w:rPr>
          <w:rFonts w:ascii="Times New Roman" w:cs="Times New Roman" w:eastAsia="Times New Roman" w:hAnsi="Times New Roman"/>
          <w:i w:val="false"/>
          <w:color w:val="auto"/>
          <w:sz w:val="24"/>
          <w:szCs w:val="24"/>
          <w:lang w:bidi="ar-SA" w:eastAsia="zh-CN" w:val="en-AU"/>
        </w:rPr>
        <w:t>Changed it (MQW)</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center"/>
    </w:pPr>
    <w:r>
      <w:rPr/>
      <w:fldChar w:fldCharType="begin"/>
    </w:r>
    <w:r>
      <w:instrText> PAGE </w:instrText>
    </w:r>
    <w:r>
      <w:fldChar w:fldCharType="separate"/>
    </w:r>
    <w:r>
      <w:t>28</w:t>
    </w:r>
    <w:r>
      <w:fldChar w:fldCharType="end"/>
    </w:r>
    <w:r>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Times New Roman" w:eastAsia="Times New Roman" w:hAnsi="Times New Roman"/>
      <w:color w:val="auto"/>
      <w:sz w:val="20"/>
      <w:szCs w:val="20"/>
      <w:lang w:bidi="ar-SA" w:eastAsia="zh-CN" w:val="en-AU"/>
    </w:rPr>
  </w:style>
  <w:style w:styleId="style1" w:type="paragraph">
    <w:name w:val="Heading 1"/>
    <w:basedOn w:val="style43"/>
    <w:next w:val="style44"/>
    <w:pPr>
      <w:numPr>
        <w:ilvl w:val="0"/>
        <w:numId w:val="1"/>
      </w:numPr>
      <w:outlineLvl w:val="0"/>
    </w:pPr>
    <w:rPr/>
  </w:style>
  <w:style w:styleId="style2" w:type="paragraph">
    <w:name w:val="Heading 2"/>
    <w:basedOn w:val="style43"/>
    <w:next w:val="style44"/>
    <w:pPr>
      <w:numPr>
        <w:ilvl w:val="1"/>
        <w:numId w:val="1"/>
      </w:numPr>
      <w:outlineLvl w:val="1"/>
    </w:pPr>
    <w:rPr/>
  </w:style>
  <w:style w:styleId="style3" w:type="paragraph">
    <w:name w:val="Heading 3"/>
    <w:basedOn w:val="style43"/>
    <w:next w:val="style44"/>
    <w:pPr>
      <w:numPr>
        <w:ilvl w:val="2"/>
        <w:numId w:val="1"/>
      </w:numPr>
      <w:outlineLvl w:val="2"/>
    </w:pPr>
    <w:rPr/>
  </w:style>
  <w:style w:styleId="style4" w:type="paragraph">
    <w:name w:val="Heading 4"/>
    <w:basedOn w:val="style43"/>
    <w:next w:val="style44"/>
    <w:pPr>
      <w:numPr>
        <w:ilvl w:val="3"/>
        <w:numId w:val="1"/>
      </w:numPr>
      <w:outlineLvl w:val="3"/>
    </w:pPr>
    <w:rPr/>
  </w:style>
  <w:style w:styleId="style5" w:type="paragraph">
    <w:name w:val="Heading 5"/>
    <w:basedOn w:val="style43"/>
    <w:next w:val="style44"/>
    <w:pPr>
      <w:numPr>
        <w:ilvl w:val="4"/>
        <w:numId w:val="1"/>
      </w:numPr>
      <w:outlineLvl w:val="4"/>
    </w:pPr>
    <w:rPr/>
  </w:style>
  <w:style w:styleId="style6" w:type="paragraph">
    <w:name w:val="Heading 6"/>
    <w:basedOn w:val="style43"/>
    <w:next w:val="style44"/>
    <w:pPr>
      <w:numPr>
        <w:ilvl w:val="5"/>
        <w:numId w:val="1"/>
      </w:numPr>
      <w:outlineLvl w:val="5"/>
    </w:pPr>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Default Paragraph Font"/>
    <w:next w:val="style24"/>
    <w:rPr/>
  </w:style>
  <w:style w:styleId="style25" w:type="character">
    <w:name w:val="Numbering Symbols"/>
    <w:next w:val="style25"/>
    <w:rPr/>
  </w:style>
  <w:style w:styleId="style26" w:type="character">
    <w:name w:val="Bullets"/>
    <w:next w:val="style26"/>
    <w:rPr/>
  </w:style>
  <w:style w:styleId="style27" w:type="character">
    <w:name w:val="Emphasis"/>
    <w:next w:val="style27"/>
    <w:rPr>
      <w:i/>
      <w:iCs/>
    </w:rPr>
  </w:style>
  <w:style w:styleId="style28" w:type="character">
    <w:name w:val="Strong Emphasis"/>
    <w:next w:val="style28"/>
    <w:rPr>
      <w:b/>
      <w:bCs/>
    </w:rPr>
  </w:style>
  <w:style w:styleId="style29" w:type="character">
    <w:name w:val="Strikeout"/>
    <w:next w:val="style29"/>
    <w:rPr>
      <w:strike/>
    </w:rPr>
  </w:style>
  <w:style w:styleId="style30" w:type="character">
    <w:name w:val="Superscript"/>
    <w:next w:val="style30"/>
    <w:rPr>
      <w:vertAlign w:val="superscript"/>
    </w:rPr>
  </w:style>
  <w:style w:styleId="style31" w:type="character">
    <w:name w:val="Subscript"/>
    <w:next w:val="style31"/>
    <w:rPr>
      <w:vertAlign w:val="subscript"/>
    </w:rPr>
  </w:style>
  <w:style w:styleId="style32" w:type="character">
    <w:name w:val="Quotation"/>
    <w:next w:val="style32"/>
    <w:rPr>
      <w:i/>
      <w:iCs/>
    </w:rPr>
  </w:style>
  <w:style w:styleId="style33" w:type="character">
    <w:name w:val="Teletype"/>
    <w:next w:val="style33"/>
    <w:rPr/>
  </w:style>
  <w:style w:styleId="style34" w:type="character">
    <w:name w:val="Internet Link"/>
    <w:next w:val="style34"/>
    <w:rPr/>
  </w:style>
  <w:style w:styleId="style35" w:type="character">
    <w:name w:val="Footnote Characters"/>
    <w:next w:val="style35"/>
    <w:rPr/>
  </w:style>
  <w:style w:styleId="style36" w:type="character">
    <w:name w:val="Footnote Reference"/>
    <w:next w:val="style36"/>
    <w:rPr>
      <w:vertAlign w:val="superscript"/>
    </w:rPr>
  </w:style>
  <w:style w:styleId="style37" w:type="character">
    <w:name w:val="Definition"/>
    <w:next w:val="style37"/>
    <w:rPr/>
  </w:style>
  <w:style w:styleId="style38" w:type="character">
    <w:name w:val="Line numbering"/>
    <w:next w:val="style38"/>
    <w:rPr/>
  </w:style>
  <w:style w:styleId="style39" w:type="character">
    <w:name w:val="Balloon Text Char"/>
    <w:next w:val="style39"/>
    <w:rPr>
      <w:rFonts w:ascii="Lucida Grande" w:cs="Lucida Grande" w:hAnsi="Lucida Grande"/>
      <w:sz w:val="18"/>
      <w:szCs w:val="18"/>
    </w:rPr>
  </w:style>
  <w:style w:styleId="style40" w:type="character">
    <w:name w:val="Comment Reference"/>
    <w:next w:val="style40"/>
    <w:rPr>
      <w:sz w:val="18"/>
      <w:szCs w:val="18"/>
    </w:rPr>
  </w:style>
  <w:style w:styleId="style41" w:type="character">
    <w:name w:val="Comment Text Char"/>
    <w:next w:val="style41"/>
    <w:rPr>
      <w:sz w:val="24"/>
      <w:szCs w:val="24"/>
    </w:rPr>
  </w:style>
  <w:style w:styleId="style42" w:type="character">
    <w:name w:val="Comment Subject Char"/>
    <w:next w:val="style42"/>
    <w:rPr>
      <w:b/>
      <w:bCs/>
      <w:sz w:val="24"/>
      <w:szCs w:val="24"/>
    </w:rPr>
  </w:style>
  <w:style w:styleId="style43" w:type="paragraph">
    <w:name w:val="Heading"/>
    <w:basedOn w:val="style0"/>
    <w:next w:val="style44"/>
    <w:pPr>
      <w:keepNext/>
      <w:spacing w:after="120" w:before="240"/>
      <w:contextualSpacing w:val="false"/>
    </w:pPr>
    <w:rPr/>
  </w:style>
  <w:style w:styleId="style44" w:type="paragraph">
    <w:name w:val="Text body"/>
    <w:basedOn w:val="style0"/>
    <w:next w:val="style44"/>
    <w:pPr>
      <w:spacing w:after="86" w:before="86"/>
      <w:contextualSpacing w:val="false"/>
    </w:pPr>
    <w:rPr/>
  </w:style>
  <w:style w:styleId="style45" w:type="paragraph">
    <w:name w:val="List"/>
    <w:basedOn w:val="style44"/>
    <w:next w:val="style45"/>
    <w:pPr/>
    <w:rPr>
      <w:rFonts w:cs="Tahoma"/>
    </w:rPr>
  </w:style>
  <w:style w:styleId="style46" w:type="paragraph">
    <w:name w:val="Caption"/>
    <w:basedOn w:val="style0"/>
    <w:next w:val="style46"/>
    <w:pPr>
      <w:suppressLineNumbers/>
      <w:spacing w:after="120" w:before="120"/>
      <w:contextualSpacing w:val="false"/>
    </w:pPr>
    <w:rPr/>
  </w:style>
  <w:style w:styleId="style47" w:type="paragraph">
    <w:name w:val="Index"/>
    <w:basedOn w:val="style0"/>
    <w:next w:val="style47"/>
    <w:pPr>
      <w:suppressLineNumbers/>
    </w:pPr>
    <w:rPr>
      <w:rFonts w:cs="Tahoma"/>
    </w:rPr>
  </w:style>
  <w:style w:styleId="style48" w:type="paragraph">
    <w:name w:val="Quotations"/>
    <w:basedOn w:val="style0"/>
    <w:next w:val="style48"/>
    <w:pPr>
      <w:spacing w:after="144" w:before="144"/>
      <w:ind w:hanging="0" w:left="567" w:right="567"/>
      <w:contextualSpacing w:val="false"/>
    </w:pPr>
    <w:rPr/>
  </w:style>
  <w:style w:styleId="style49" w:type="paragraph">
    <w:name w:val="Preformatted Text"/>
    <w:basedOn w:val="style0"/>
    <w:next w:val="style49"/>
    <w:pPr>
      <w:spacing w:after="0" w:before="0"/>
      <w:contextualSpacing w:val="false"/>
    </w:pPr>
    <w:rPr/>
  </w:style>
  <w:style w:styleId="style50" w:type="paragraph">
    <w:name w:val="Definition Term"/>
    <w:basedOn w:val="style0"/>
    <w:next w:val="style51"/>
    <w:pPr>
      <w:spacing w:after="86" w:before="86"/>
      <w:contextualSpacing w:val="false"/>
    </w:pPr>
    <w:rPr/>
  </w:style>
  <w:style w:styleId="style51" w:type="paragraph">
    <w:name w:val="Definition Definition"/>
    <w:basedOn w:val="style0"/>
    <w:next w:val="style44"/>
    <w:pPr>
      <w:ind w:hanging="0" w:left="720" w:right="0"/>
    </w:pPr>
    <w:rPr/>
  </w:style>
  <w:style w:styleId="style52" w:type="paragraph">
    <w:name w:val="Table Contents"/>
    <w:basedOn w:val="style0"/>
    <w:next w:val="style52"/>
    <w:pPr>
      <w:suppressLineNumbers/>
      <w:ind w:hanging="0" w:left="43" w:right="43"/>
    </w:pPr>
    <w:rPr/>
  </w:style>
  <w:style w:styleId="style53" w:type="paragraph">
    <w:name w:val="Table Heading"/>
    <w:basedOn w:val="style52"/>
    <w:next w:val="style53"/>
    <w:pPr>
      <w:suppressLineNumbers/>
      <w:ind w:hanging="0" w:left="43" w:right="43"/>
      <w:jc w:val="left"/>
    </w:pPr>
    <w:rPr>
      <w:b/>
      <w:bCs/>
    </w:rPr>
  </w:style>
  <w:style w:styleId="style54" w:type="paragraph">
    <w:name w:val="Footnote"/>
    <w:basedOn w:val="style0"/>
    <w:next w:val="style54"/>
    <w:pPr>
      <w:suppressLineNumbers/>
      <w:ind w:hanging="283" w:left="283" w:right="0"/>
    </w:pPr>
    <w:rPr>
      <w:sz w:val="20"/>
      <w:szCs w:val="20"/>
    </w:rPr>
  </w:style>
  <w:style w:styleId="style55" w:type="paragraph">
    <w:name w:val="Footer"/>
    <w:basedOn w:val="style0"/>
    <w:next w:val="style55"/>
    <w:pPr>
      <w:suppressLineNumbers/>
      <w:tabs>
        <w:tab w:leader="none" w:pos="4680" w:val="center"/>
        <w:tab w:leader="none" w:pos="9360" w:val="right"/>
      </w:tabs>
    </w:pPr>
    <w:rPr/>
  </w:style>
  <w:style w:styleId="style56" w:type="paragraph">
    <w:name w:val="Definition Term Tight"/>
    <w:basedOn w:val="style0"/>
    <w:next w:val="style57"/>
    <w:pPr>
      <w:spacing w:after="115" w:before="115"/>
      <w:contextualSpacing w:val="false"/>
    </w:pPr>
    <w:rPr/>
  </w:style>
  <w:style w:styleId="style57" w:type="paragraph">
    <w:name w:val="Definition Definition Tight"/>
    <w:basedOn w:val="style0"/>
    <w:next w:val="style57"/>
    <w:pPr>
      <w:spacing w:after="0" w:before="0"/>
      <w:ind w:hanging="0" w:left="720" w:right="0"/>
      <w:contextualSpacing w:val="false"/>
    </w:pPr>
    <w:rPr/>
  </w:style>
  <w:style w:styleId="style58" w:type="paragraph">
    <w:name w:val="Date"/>
    <w:basedOn w:val="style0"/>
    <w:next w:val="style44"/>
    <w:pPr/>
    <w:rPr>
      <w:i/>
    </w:rPr>
  </w:style>
  <w:style w:styleId="style59" w:type="paragraph">
    <w:name w:val="Author"/>
    <w:basedOn w:val="style0"/>
    <w:next w:val="style58"/>
    <w:pPr/>
    <w:rPr>
      <w:i/>
    </w:rPr>
  </w:style>
  <w:style w:styleId="style60" w:type="paragraph">
    <w:name w:val="Horizontal Line"/>
    <w:basedOn w:val="style0"/>
    <w:next w:val="style44"/>
    <w:pPr>
      <w:suppressLineNumbers/>
      <w:pBdr>
        <w:bottom w:color="808080" w:space="0" w:sz="2" w:val="double"/>
      </w:pBdr>
      <w:spacing w:after="283" w:before="0"/>
      <w:contextualSpacing w:val="false"/>
    </w:pPr>
    <w:rPr>
      <w:sz w:val="12"/>
      <w:szCs w:val="12"/>
    </w:rPr>
  </w:style>
  <w:style w:styleId="style61" w:type="paragraph">
    <w:name w:val="First paragraph"/>
    <w:basedOn w:val="style0"/>
    <w:next w:val="style44"/>
    <w:pPr/>
    <w:rPr/>
  </w:style>
  <w:style w:styleId="style62" w:type="paragraph">
    <w:name w:val="Header"/>
    <w:basedOn w:val="style0"/>
    <w:next w:val="style62"/>
    <w:pPr>
      <w:suppressLineNumbers/>
      <w:tabs>
        <w:tab w:leader="none" w:pos="4986" w:val="center"/>
        <w:tab w:leader="none" w:pos="9972" w:val="right"/>
      </w:tabs>
    </w:pPr>
    <w:rPr/>
  </w:style>
  <w:style w:styleId="style63" w:type="paragraph">
    <w:name w:val="Balloon Text"/>
    <w:basedOn w:val="style0"/>
    <w:next w:val="style63"/>
    <w:pPr/>
    <w:rPr>
      <w:rFonts w:ascii="Lucida Grande" w:cs="Lucida Grande" w:hAnsi="Lucida Grande"/>
      <w:sz w:val="18"/>
      <w:szCs w:val="18"/>
    </w:rPr>
  </w:style>
  <w:style w:styleId="style64" w:type="paragraph">
    <w:name w:val="Comment Text"/>
    <w:basedOn w:val="style0"/>
    <w:next w:val="style64"/>
    <w:pPr/>
    <w:rPr>
      <w:sz w:val="24"/>
      <w:szCs w:val="24"/>
    </w:rPr>
  </w:style>
  <w:style w:styleId="style65" w:type="paragraph">
    <w:name w:val="Comment Subject"/>
    <w:basedOn w:val="style64"/>
    <w:next w:val="style64"/>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9540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2015-09-01T01:42:00.00Z</dcterms:created>
  <dc:creator>Wendy Relf</dc:creator>
  <cp:lastModifiedBy>Maria Meuleman</cp:lastModifiedBy>
  <dcterms:modified xsi:type="dcterms:W3CDTF">2015-09-13T22:35:00.00Z</dcterms:modified>
  <cp:revision>89</cp:revision>
</cp:coreProperties>
</file>